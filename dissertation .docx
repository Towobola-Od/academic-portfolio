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A474" w14:textId="77777777" w:rsidR="0089605B" w:rsidRPr="007738FA" w:rsidRDefault="0089605B" w:rsidP="00C63C0F">
      <w:pPr>
        <w:jc w:val="center"/>
        <w:rPr>
          <w:rFonts w:cs="Times New Roman"/>
          <w:b/>
          <w:bCs/>
          <w:sz w:val="52"/>
          <w:szCs w:val="52"/>
        </w:rPr>
      </w:pPr>
      <w:r w:rsidRPr="007738FA">
        <w:rPr>
          <w:rFonts w:cs="Times New Roman"/>
          <w:b/>
          <w:bCs/>
          <w:sz w:val="52"/>
          <w:szCs w:val="52"/>
        </w:rPr>
        <w:t>University of Brighton School of Business and Law</w:t>
      </w:r>
    </w:p>
    <w:p w14:paraId="44314F05" w14:textId="77777777" w:rsidR="00C63C0F" w:rsidRPr="007738FA" w:rsidRDefault="00C63C0F" w:rsidP="00C63C0F">
      <w:pPr>
        <w:jc w:val="center"/>
        <w:rPr>
          <w:rFonts w:cs="Times New Roman"/>
          <w:b/>
          <w:bCs/>
          <w:sz w:val="52"/>
          <w:szCs w:val="52"/>
        </w:rPr>
      </w:pPr>
    </w:p>
    <w:p w14:paraId="4998051D" w14:textId="40D10DA8" w:rsidR="002145B5" w:rsidRPr="007738FA" w:rsidRDefault="0089605B" w:rsidP="00C63C0F">
      <w:pPr>
        <w:jc w:val="center"/>
        <w:rPr>
          <w:rFonts w:cs="Times New Roman"/>
          <w:b/>
          <w:bCs/>
          <w:sz w:val="52"/>
          <w:szCs w:val="52"/>
        </w:rPr>
      </w:pPr>
      <w:r w:rsidRPr="007738FA">
        <w:rPr>
          <w:rFonts w:cs="Times New Roman"/>
          <w:b/>
          <w:bCs/>
          <w:sz w:val="52"/>
          <w:szCs w:val="52"/>
        </w:rPr>
        <w:t>LW640: Law Dissertation</w:t>
      </w:r>
    </w:p>
    <w:p w14:paraId="605EE677" w14:textId="77777777" w:rsidR="002145B5" w:rsidRPr="007738FA" w:rsidRDefault="002145B5" w:rsidP="00C63C0F">
      <w:pPr>
        <w:jc w:val="center"/>
        <w:rPr>
          <w:rFonts w:cs="Times New Roman"/>
          <w:b/>
          <w:bCs/>
          <w:sz w:val="72"/>
          <w:szCs w:val="72"/>
          <w:u w:val="single"/>
        </w:rPr>
      </w:pPr>
    </w:p>
    <w:p w14:paraId="1FC49147" w14:textId="7FCBFAF2" w:rsidR="00470C3F" w:rsidRPr="007738FA" w:rsidRDefault="0007601B" w:rsidP="00C63C0F">
      <w:pPr>
        <w:ind w:left="360" w:firstLine="0"/>
        <w:jc w:val="center"/>
        <w:rPr>
          <w:rFonts w:cs="Times New Roman"/>
          <w:b/>
          <w:bCs/>
          <w:sz w:val="52"/>
          <w:szCs w:val="52"/>
          <w:highlight w:val="white"/>
          <w:u w:val="single"/>
        </w:rPr>
      </w:pPr>
      <w:r>
        <w:rPr>
          <w:rFonts w:cs="Times New Roman"/>
          <w:b/>
          <w:bCs/>
          <w:i/>
          <w:iCs/>
          <w:sz w:val="52"/>
          <w:szCs w:val="52"/>
          <w:u w:val="single"/>
        </w:rPr>
        <w:t xml:space="preserve">Leaving a Mark: </w:t>
      </w:r>
      <w:r w:rsidR="003B7AA3" w:rsidRPr="007738FA">
        <w:rPr>
          <w:rFonts w:cs="Times New Roman"/>
          <w:b/>
          <w:bCs/>
          <w:sz w:val="52"/>
          <w:szCs w:val="52"/>
          <w:u w:val="single"/>
        </w:rPr>
        <w:t xml:space="preserve">UK Immigration </w:t>
      </w:r>
      <w:r w:rsidR="000B09FB">
        <w:rPr>
          <w:rFonts w:cs="Times New Roman"/>
          <w:b/>
          <w:bCs/>
          <w:sz w:val="52"/>
          <w:szCs w:val="52"/>
          <w:u w:val="single"/>
        </w:rPr>
        <w:t xml:space="preserve">Law as a </w:t>
      </w:r>
      <w:r w:rsidR="006433AC">
        <w:rPr>
          <w:rFonts w:cs="Times New Roman"/>
          <w:b/>
          <w:bCs/>
          <w:sz w:val="52"/>
          <w:szCs w:val="52"/>
          <w:u w:val="single"/>
        </w:rPr>
        <w:t xml:space="preserve">Colonial Legacy </w:t>
      </w:r>
      <w:r w:rsidR="004C31A6">
        <w:rPr>
          <w:rFonts w:cs="Times New Roman"/>
          <w:b/>
          <w:bCs/>
          <w:sz w:val="52"/>
          <w:szCs w:val="52"/>
          <w:u w:val="single"/>
        </w:rPr>
        <w:t>/Legacy of Colonialism</w:t>
      </w:r>
    </w:p>
    <w:p w14:paraId="288E205C" w14:textId="77777777" w:rsidR="00470C3F" w:rsidRPr="007738FA" w:rsidRDefault="00470C3F" w:rsidP="00470C3F">
      <w:pPr>
        <w:rPr>
          <w:rFonts w:cs="Times New Roman"/>
          <w:highlight w:val="white"/>
        </w:rPr>
      </w:pPr>
    </w:p>
    <w:p w14:paraId="715F299C" w14:textId="77777777" w:rsidR="0072160D" w:rsidRDefault="0072160D" w:rsidP="000D76FC">
      <w:pPr>
        <w:ind w:left="0" w:firstLine="0"/>
        <w:rPr>
          <w:rFonts w:cs="Times New Roman"/>
          <w:highlight w:val="white"/>
        </w:rPr>
      </w:pPr>
    </w:p>
    <w:p w14:paraId="6A2F9C2B" w14:textId="77777777" w:rsidR="000D76FC" w:rsidRDefault="000D76FC" w:rsidP="000D76FC">
      <w:pPr>
        <w:ind w:left="0" w:firstLine="0"/>
        <w:rPr>
          <w:rFonts w:cs="Times New Roman"/>
          <w:b/>
          <w:bCs/>
          <w:sz w:val="28"/>
          <w:szCs w:val="28"/>
          <w:highlight w:val="white"/>
        </w:rPr>
      </w:pPr>
    </w:p>
    <w:p w14:paraId="37069220" w14:textId="77777777" w:rsidR="0072160D" w:rsidRDefault="0072160D" w:rsidP="0057152C">
      <w:pPr>
        <w:jc w:val="center"/>
        <w:rPr>
          <w:rFonts w:cs="Times New Roman"/>
          <w:b/>
          <w:bCs/>
          <w:sz w:val="28"/>
          <w:szCs w:val="28"/>
          <w:highlight w:val="white"/>
        </w:rPr>
      </w:pPr>
    </w:p>
    <w:p w14:paraId="0B8233B3" w14:textId="77777777" w:rsidR="0072160D" w:rsidRDefault="0072160D" w:rsidP="0057152C">
      <w:pPr>
        <w:jc w:val="center"/>
        <w:rPr>
          <w:rFonts w:cs="Times New Roman"/>
          <w:b/>
          <w:bCs/>
          <w:sz w:val="28"/>
          <w:szCs w:val="28"/>
          <w:highlight w:val="white"/>
        </w:rPr>
      </w:pPr>
    </w:p>
    <w:p w14:paraId="7579DCF2" w14:textId="1220B310" w:rsidR="0011798B" w:rsidRDefault="00003821" w:rsidP="0057152C">
      <w:pPr>
        <w:jc w:val="center"/>
        <w:rPr>
          <w:rFonts w:cs="Times New Roman"/>
          <w:b/>
          <w:bCs/>
          <w:sz w:val="28"/>
          <w:szCs w:val="28"/>
          <w:highlight w:val="white"/>
        </w:rPr>
      </w:pPr>
      <w:r w:rsidRPr="007738FA">
        <w:rPr>
          <w:rFonts w:cs="Times New Roman"/>
          <w:b/>
          <w:bCs/>
          <w:sz w:val="28"/>
          <w:szCs w:val="28"/>
          <w:highlight w:val="white"/>
        </w:rPr>
        <w:t xml:space="preserve">Towobola Odukoya </w:t>
      </w:r>
      <w:r w:rsidR="0072160D">
        <w:rPr>
          <w:rFonts w:cs="Times New Roman"/>
          <w:b/>
          <w:bCs/>
          <w:sz w:val="28"/>
          <w:szCs w:val="28"/>
          <w:highlight w:val="white"/>
        </w:rPr>
        <w:t>–</w:t>
      </w:r>
      <w:r w:rsidR="00C63C0F" w:rsidRPr="007738FA">
        <w:rPr>
          <w:rFonts w:cs="Times New Roman"/>
          <w:b/>
          <w:bCs/>
          <w:sz w:val="28"/>
          <w:szCs w:val="28"/>
          <w:highlight w:val="white"/>
        </w:rPr>
        <w:t xml:space="preserve"> </w:t>
      </w:r>
      <w:r w:rsidR="0011798B" w:rsidRPr="007738FA">
        <w:rPr>
          <w:rFonts w:cs="Times New Roman"/>
          <w:b/>
          <w:bCs/>
          <w:sz w:val="28"/>
          <w:szCs w:val="28"/>
          <w:highlight w:val="white"/>
        </w:rPr>
        <w:t>20807521</w:t>
      </w:r>
    </w:p>
    <w:p w14:paraId="146A5F53" w14:textId="77777777" w:rsidR="00C63C0F" w:rsidRPr="007738FA" w:rsidRDefault="00C63C0F" w:rsidP="00C63C0F">
      <w:pPr>
        <w:ind w:left="0" w:firstLine="0"/>
        <w:rPr>
          <w:rFonts w:cs="Times New Roman"/>
          <w:sz w:val="28"/>
          <w:szCs w:val="28"/>
        </w:rPr>
      </w:pPr>
    </w:p>
    <w:p w14:paraId="64B85D56" w14:textId="585D7550" w:rsidR="0011798B" w:rsidRPr="007738FA" w:rsidRDefault="0011798B" w:rsidP="00C63C0F">
      <w:pPr>
        <w:ind w:left="0" w:firstLine="0"/>
        <w:rPr>
          <w:rFonts w:cs="Times New Roman"/>
          <w:sz w:val="28"/>
          <w:szCs w:val="28"/>
        </w:rPr>
      </w:pPr>
      <w:r w:rsidRPr="007738FA">
        <w:rPr>
          <w:rFonts w:cs="Times New Roman"/>
          <w:sz w:val="28"/>
          <w:szCs w:val="28"/>
        </w:rPr>
        <w:t>I declare that this is my own original work. No part of it has been submitted to any other institute of learning in support of an application for an educational, professional or any other award. I have read and understand the relevant sections of GEAR (the University’s Framework Regulations for the Undergraduate Modular Courses) &amp; the General Notes for Guidance. This work complies with those Notes for Guidance and the Studying Law at Brighton Business School Handbook. I have read and understand the University’s Guidance on Good Practice in Research Ethics and Governance. This work complies with that Guidance.</w:t>
      </w:r>
    </w:p>
    <w:p w14:paraId="6351FD05" w14:textId="77777777" w:rsidR="00003821" w:rsidRPr="007738FA" w:rsidRDefault="00003821" w:rsidP="00C63C0F">
      <w:pPr>
        <w:ind w:left="360"/>
        <w:rPr>
          <w:rFonts w:cs="Times New Roman"/>
          <w:sz w:val="28"/>
          <w:szCs w:val="28"/>
        </w:rPr>
      </w:pPr>
    </w:p>
    <w:p w14:paraId="186ABBA1" w14:textId="77777777" w:rsidR="00003821" w:rsidRPr="007738FA" w:rsidRDefault="00003821" w:rsidP="00C63C0F">
      <w:pPr>
        <w:ind w:left="360"/>
        <w:rPr>
          <w:rFonts w:cs="Times New Roman"/>
          <w:sz w:val="28"/>
          <w:szCs w:val="28"/>
        </w:rPr>
      </w:pPr>
      <w:r w:rsidRPr="007738FA">
        <w:rPr>
          <w:rFonts w:cs="Times New Roman"/>
          <w:sz w:val="28"/>
          <w:szCs w:val="28"/>
        </w:rPr>
        <w:t>Signed:</w:t>
      </w:r>
    </w:p>
    <w:p w14:paraId="51ACD240" w14:textId="1DD01FA3" w:rsidR="00003821" w:rsidRPr="007738FA" w:rsidRDefault="00003821" w:rsidP="00C63C0F">
      <w:pPr>
        <w:ind w:left="360"/>
        <w:rPr>
          <w:rFonts w:cs="Times New Roman"/>
          <w:sz w:val="28"/>
          <w:szCs w:val="28"/>
        </w:rPr>
      </w:pPr>
      <w:r w:rsidRPr="007738FA">
        <w:rPr>
          <w:rFonts w:cs="Times New Roman"/>
          <w:sz w:val="28"/>
          <w:szCs w:val="28"/>
        </w:rPr>
        <w:t>Date:</w:t>
      </w:r>
      <w:r w:rsidR="003B7AA3" w:rsidRPr="007738FA">
        <w:rPr>
          <w:rFonts w:cs="Times New Roman"/>
          <w:sz w:val="28"/>
          <w:szCs w:val="28"/>
        </w:rPr>
        <w:t xml:space="preserve"> 17 May 2023</w:t>
      </w:r>
    </w:p>
    <w:p w14:paraId="7E88E837" w14:textId="576AF5FD" w:rsidR="004040AF" w:rsidRPr="007738FA" w:rsidRDefault="00003821" w:rsidP="00C63C0F">
      <w:pPr>
        <w:ind w:left="360"/>
        <w:rPr>
          <w:rFonts w:cs="Times New Roman"/>
          <w:sz w:val="28"/>
          <w:szCs w:val="28"/>
        </w:rPr>
      </w:pPr>
      <w:r w:rsidRPr="007738FA">
        <w:rPr>
          <w:rFonts w:cs="Times New Roman"/>
          <w:sz w:val="28"/>
          <w:szCs w:val="28"/>
        </w:rPr>
        <w:t>Name of Supervisor:</w:t>
      </w:r>
    </w:p>
    <w:p w14:paraId="3D6BE14C" w14:textId="44F7B100" w:rsidR="004040AF" w:rsidRPr="007738FA" w:rsidRDefault="000D76FC">
      <w:pPr>
        <w:spacing w:line="240" w:lineRule="auto"/>
        <w:ind w:left="0" w:firstLine="0"/>
        <w:rPr>
          <w:rFonts w:cs="Times New Roman"/>
          <w:sz w:val="28"/>
          <w:szCs w:val="28"/>
        </w:rPr>
      </w:pPr>
      <w:r>
        <w:rPr>
          <w:rStyle w:val="s4"/>
          <w:i/>
          <w:iCs/>
          <w:color w:val="000000"/>
          <w:sz w:val="21"/>
          <w:szCs w:val="21"/>
        </w:rPr>
        <w:lastRenderedPageBreak/>
        <w:t>I confirm that I have a Learning Support Plan for ‘spelling and grammar’ as recommended by the Disability and Dyslexia</w:t>
      </w:r>
      <w:r>
        <w:rPr>
          <w:rStyle w:val="apple-converted-space"/>
          <w:i/>
          <w:iCs/>
          <w:color w:val="000000"/>
          <w:sz w:val="21"/>
          <w:szCs w:val="21"/>
        </w:rPr>
        <w:t> </w:t>
      </w:r>
      <w:r>
        <w:rPr>
          <w:rStyle w:val="s4"/>
          <w:i/>
          <w:iCs/>
          <w:color w:val="000000"/>
          <w:sz w:val="21"/>
          <w:szCs w:val="21"/>
        </w:rPr>
        <w:t>Team and</w:t>
      </w:r>
      <w:r>
        <w:rPr>
          <w:rStyle w:val="apple-converted-space"/>
          <w:i/>
          <w:iCs/>
          <w:color w:val="000000"/>
          <w:sz w:val="21"/>
          <w:szCs w:val="21"/>
        </w:rPr>
        <w:t> </w:t>
      </w:r>
      <w:r>
        <w:rPr>
          <w:rStyle w:val="s4"/>
          <w:i/>
          <w:iCs/>
          <w:color w:val="000000"/>
          <w:sz w:val="21"/>
          <w:szCs w:val="21"/>
        </w:rPr>
        <w:t>agreed by the school. I understand that this should be taken into consideration when my assessment is marked/ graded.</w:t>
      </w:r>
      <w:r>
        <w:rPr>
          <w:rStyle w:val="s2"/>
          <w:color w:val="000000"/>
          <w:sz w:val="21"/>
          <w:szCs w:val="21"/>
        </w:rPr>
        <w:t> </w:t>
      </w:r>
      <w:r w:rsidR="004040AF" w:rsidRPr="007738FA">
        <w:rPr>
          <w:rFonts w:cs="Times New Roman"/>
          <w:sz w:val="28"/>
          <w:szCs w:val="28"/>
        </w:rPr>
        <w:br w:type="page"/>
      </w:r>
    </w:p>
    <w:p w14:paraId="630E179F" w14:textId="795567AC" w:rsidR="001B64D5" w:rsidRPr="009B1B71" w:rsidRDefault="00365E6E"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r w:rsidRPr="009B1B71">
        <w:rPr>
          <w:rFonts w:ascii="Times New Roman" w:hAnsi="Times New Roman" w:cs="Times New Roman"/>
          <w:sz w:val="24"/>
          <w:szCs w:val="24"/>
        </w:rPr>
        <w:lastRenderedPageBreak/>
        <w:fldChar w:fldCharType="begin"/>
      </w:r>
      <w:r w:rsidRPr="009B1B71">
        <w:rPr>
          <w:rFonts w:ascii="Times New Roman" w:hAnsi="Times New Roman" w:cs="Times New Roman"/>
          <w:sz w:val="24"/>
          <w:szCs w:val="24"/>
        </w:rPr>
        <w:instrText xml:space="preserve"> TOC \o "1-6" \h \z \u </w:instrText>
      </w:r>
      <w:r w:rsidRPr="009B1B71">
        <w:rPr>
          <w:rFonts w:ascii="Times New Roman" w:hAnsi="Times New Roman" w:cs="Times New Roman"/>
          <w:sz w:val="24"/>
          <w:szCs w:val="24"/>
        </w:rPr>
        <w:fldChar w:fldCharType="separate"/>
      </w:r>
      <w:hyperlink w:anchor="_Toc135200482" w:history="1">
        <w:r w:rsidR="001B64D5" w:rsidRPr="009B1B71">
          <w:rPr>
            <w:rStyle w:val="Hyperlink"/>
            <w:rFonts w:ascii="Times New Roman" w:hAnsi="Times New Roman" w:cs="Times New Roman"/>
            <w:noProof/>
          </w:rPr>
          <w:t>Abstract.</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_Toc135200482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4</w:t>
        </w:r>
        <w:r w:rsidR="001B64D5" w:rsidRPr="009B1B71">
          <w:rPr>
            <w:rFonts w:ascii="Times New Roman" w:hAnsi="Times New Roman" w:cs="Times New Roman"/>
            <w:noProof/>
            <w:webHidden/>
          </w:rPr>
          <w:fldChar w:fldCharType="end"/>
        </w:r>
      </w:hyperlink>
    </w:p>
    <w:p w14:paraId="2EAD1B69" w14:textId="6FC3B614"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483" w:history="1">
        <w:r w:rsidR="001B64D5" w:rsidRPr="009B1B71">
          <w:rPr>
            <w:rStyle w:val="Hyperlink"/>
            <w:rFonts w:ascii="Times New Roman" w:hAnsi="Times New Roman" w:cs="Times New Roman"/>
            <w:noProof/>
          </w:rPr>
          <w:t>INTRODUCTION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_Toc135200483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5</w:t>
        </w:r>
        <w:r w:rsidR="001B64D5" w:rsidRPr="009B1B71">
          <w:rPr>
            <w:rFonts w:ascii="Times New Roman" w:hAnsi="Times New Roman" w:cs="Times New Roman"/>
            <w:noProof/>
            <w:webHidden/>
          </w:rPr>
          <w:fldChar w:fldCharType="end"/>
        </w:r>
      </w:hyperlink>
    </w:p>
    <w:p w14:paraId="42014D28" w14:textId="0A2689B7"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484" w:history="1">
        <w:r w:rsidR="001B64D5" w:rsidRPr="009B1B71">
          <w:rPr>
            <w:rStyle w:val="Hyperlink"/>
            <w:rFonts w:ascii="Times New Roman" w:eastAsia="Lexend" w:hAnsi="Times New Roman" w:cs="Times New Roman"/>
            <w:noProof/>
          </w:rPr>
          <w:t>1.0 HISTORY of UK Immigration law: Incorporation and use of colonial patterns of action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_Toc135200484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7</w:t>
        </w:r>
        <w:r w:rsidR="001B64D5" w:rsidRPr="009B1B71">
          <w:rPr>
            <w:rFonts w:ascii="Times New Roman" w:hAnsi="Times New Roman" w:cs="Times New Roman"/>
            <w:noProof/>
            <w:webHidden/>
          </w:rPr>
          <w:fldChar w:fldCharType="end"/>
        </w:r>
      </w:hyperlink>
    </w:p>
    <w:p w14:paraId="46F9D258" w14:textId="429105F7"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85" w:history="1">
        <w:r w:rsidR="001B64D5" w:rsidRPr="009B1B71">
          <w:rPr>
            <w:rStyle w:val="Hyperlink"/>
            <w:rFonts w:ascii="Times New Roman" w:hAnsi="Times New Roman" w:cs="Times New Roman"/>
            <w:noProof/>
          </w:rPr>
          <w:t>1.1 Introduction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_Toc135200485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7</w:t>
        </w:r>
        <w:r w:rsidR="001B64D5" w:rsidRPr="009B1B71">
          <w:rPr>
            <w:rFonts w:ascii="Times New Roman" w:hAnsi="Times New Roman" w:cs="Times New Roman"/>
            <w:noProof/>
            <w:webHidden/>
          </w:rPr>
          <w:fldChar w:fldCharType="end"/>
        </w:r>
      </w:hyperlink>
    </w:p>
    <w:p w14:paraId="79075980" w14:textId="2940DD0D"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86" w:history="1">
        <w:r w:rsidR="001B64D5" w:rsidRPr="009B1B71">
          <w:rPr>
            <w:rStyle w:val="Hyperlink"/>
            <w:rFonts w:ascii="Times New Roman" w:hAnsi="Times New Roman" w:cs="Times New Roman"/>
            <w:noProof/>
          </w:rPr>
          <w:t>1.2 Colonial Themes in focus (amongst others) racial hierarchies and preservation of ‘empire spoils’</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_Toc135200486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8</w:t>
        </w:r>
        <w:r w:rsidR="001B64D5" w:rsidRPr="009B1B71">
          <w:rPr>
            <w:rFonts w:ascii="Times New Roman" w:hAnsi="Times New Roman" w:cs="Times New Roman"/>
            <w:noProof/>
            <w:webHidden/>
          </w:rPr>
          <w:fldChar w:fldCharType="end"/>
        </w:r>
      </w:hyperlink>
    </w:p>
    <w:p w14:paraId="2A01740B" w14:textId="3E22C1A0"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87" w:history="1">
        <w:r w:rsidR="001B64D5" w:rsidRPr="009B1B71">
          <w:rPr>
            <w:rStyle w:val="Hyperlink"/>
            <w:rFonts w:ascii="Times New Roman" w:hAnsi="Times New Roman" w:cs="Times New Roman"/>
            <w:noProof/>
          </w:rPr>
          <w:t>Colonial/Imperial Undercurrent; UK Immigration law historical development</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_Toc135200487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10</w:t>
        </w:r>
        <w:r w:rsidR="001B64D5" w:rsidRPr="009B1B71">
          <w:rPr>
            <w:rFonts w:ascii="Times New Roman" w:hAnsi="Times New Roman" w:cs="Times New Roman"/>
            <w:noProof/>
            <w:webHidden/>
          </w:rPr>
          <w:fldChar w:fldCharType="end"/>
        </w:r>
      </w:hyperlink>
    </w:p>
    <w:p w14:paraId="14CD9D3F" w14:textId="52D9CE32"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88" w:history="1">
        <w:r w:rsidR="001B64D5" w:rsidRPr="009B1B71">
          <w:rPr>
            <w:rStyle w:val="Hyperlink"/>
            <w:rFonts w:ascii="Times New Roman" w:hAnsi="Times New Roman" w:cs="Times New Roman"/>
            <w:noProof/>
          </w:rPr>
          <w:t>1.3 The Aliens Act 1905</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_Toc135200488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10</w:t>
        </w:r>
        <w:r w:rsidR="001B64D5" w:rsidRPr="009B1B71">
          <w:rPr>
            <w:rFonts w:ascii="Times New Roman" w:hAnsi="Times New Roman" w:cs="Times New Roman"/>
            <w:noProof/>
            <w:webHidden/>
          </w:rPr>
          <w:fldChar w:fldCharType="end"/>
        </w:r>
      </w:hyperlink>
    </w:p>
    <w:p w14:paraId="2F1625CC" w14:textId="08419991"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89" w:history="1">
        <w:r w:rsidR="001B64D5" w:rsidRPr="009B1B71">
          <w:rPr>
            <w:rStyle w:val="Hyperlink"/>
            <w:rFonts w:ascii="Times New Roman" w:hAnsi="Times New Roman" w:cs="Times New Roman"/>
            <w:noProof/>
          </w:rPr>
          <w:t>1.4 The British Nationality act 1948, 1981</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_Toc135200489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13</w:t>
        </w:r>
        <w:r w:rsidR="001B64D5" w:rsidRPr="009B1B71">
          <w:rPr>
            <w:rFonts w:ascii="Times New Roman" w:hAnsi="Times New Roman" w:cs="Times New Roman"/>
            <w:noProof/>
            <w:webHidden/>
          </w:rPr>
          <w:fldChar w:fldCharType="end"/>
        </w:r>
      </w:hyperlink>
    </w:p>
    <w:p w14:paraId="7FB4C784" w14:textId="28BBAD28"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0" w:history="1">
        <w:r w:rsidR="001B64D5" w:rsidRPr="009B1B71">
          <w:rPr>
            <w:rStyle w:val="Hyperlink"/>
            <w:rFonts w:ascii="Times New Roman" w:hAnsi="Times New Roman" w:cs="Times New Roman"/>
            <w:noProof/>
          </w:rPr>
          <w:t>1.5 Immigration Act 1971</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_Toc135200490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15</w:t>
        </w:r>
        <w:r w:rsidR="001B64D5" w:rsidRPr="009B1B71">
          <w:rPr>
            <w:rFonts w:ascii="Times New Roman" w:hAnsi="Times New Roman" w:cs="Times New Roman"/>
            <w:noProof/>
            <w:webHidden/>
          </w:rPr>
          <w:fldChar w:fldCharType="end"/>
        </w:r>
      </w:hyperlink>
    </w:p>
    <w:p w14:paraId="55570CEF" w14:textId="785EEA26"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1" w:history="1">
        <w:r w:rsidR="001B64D5" w:rsidRPr="009B1B71">
          <w:rPr>
            <w:rStyle w:val="Hyperlink"/>
            <w:rFonts w:ascii="Times New Roman" w:hAnsi="Times New Roman" w:cs="Times New Roman"/>
            <w:noProof/>
          </w:rPr>
          <w:t>1.6 Conclusion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_Toc135200491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16</w:t>
        </w:r>
        <w:r w:rsidR="001B64D5" w:rsidRPr="009B1B71">
          <w:rPr>
            <w:rFonts w:ascii="Times New Roman" w:hAnsi="Times New Roman" w:cs="Times New Roman"/>
            <w:noProof/>
            <w:webHidden/>
          </w:rPr>
          <w:fldChar w:fldCharType="end"/>
        </w:r>
      </w:hyperlink>
    </w:p>
    <w:p w14:paraId="079821F1" w14:textId="30F510E8"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492" w:history="1">
        <w:r w:rsidR="001B64D5" w:rsidRPr="009B1B71">
          <w:rPr>
            <w:rStyle w:val="Hyperlink"/>
            <w:rFonts w:ascii="Times New Roman" w:hAnsi="Times New Roman" w:cs="Times New Roman"/>
            <w:noProof/>
          </w:rPr>
          <w:t>2.0- COLONIAL THEMES IN THE DEVELOPMENT OF IMMIGRATION LAW; ‘HOSTILE ENVIRONMENT POLICIES’ OF THE PAST DECADE</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_Toc135200492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18</w:t>
        </w:r>
        <w:r w:rsidR="001B64D5" w:rsidRPr="009B1B71">
          <w:rPr>
            <w:rFonts w:ascii="Times New Roman" w:hAnsi="Times New Roman" w:cs="Times New Roman"/>
            <w:noProof/>
            <w:webHidden/>
          </w:rPr>
          <w:fldChar w:fldCharType="end"/>
        </w:r>
      </w:hyperlink>
    </w:p>
    <w:p w14:paraId="725ACA5A" w14:textId="3E7E8EF3"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3" w:history="1">
        <w:r w:rsidR="001B64D5" w:rsidRPr="009B1B71">
          <w:rPr>
            <w:rStyle w:val="Hyperlink"/>
            <w:rFonts w:ascii="Times New Roman" w:hAnsi="Times New Roman" w:cs="Times New Roman"/>
            <w:noProof/>
          </w:rPr>
          <w:t>2.1- Introduction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_Toc135200493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18</w:t>
        </w:r>
        <w:r w:rsidR="001B64D5" w:rsidRPr="009B1B71">
          <w:rPr>
            <w:rFonts w:ascii="Times New Roman" w:hAnsi="Times New Roman" w:cs="Times New Roman"/>
            <w:noProof/>
            <w:webHidden/>
          </w:rPr>
          <w:fldChar w:fldCharType="end"/>
        </w:r>
      </w:hyperlink>
    </w:p>
    <w:p w14:paraId="2011DA8E" w14:textId="7B94230A"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4" w:history="1">
        <w:r w:rsidR="001B64D5" w:rsidRPr="009B1B71">
          <w:rPr>
            <w:rStyle w:val="Hyperlink"/>
            <w:rFonts w:ascii="Times New Roman" w:hAnsi="Times New Roman" w:cs="Times New Roman"/>
            <w:noProof/>
          </w:rPr>
          <w:t>2.2- ‘Hostile Environment’, Scope and political Context</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_Toc135200494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18</w:t>
        </w:r>
        <w:r w:rsidR="001B64D5" w:rsidRPr="009B1B71">
          <w:rPr>
            <w:rFonts w:ascii="Times New Roman" w:hAnsi="Times New Roman" w:cs="Times New Roman"/>
            <w:noProof/>
            <w:webHidden/>
          </w:rPr>
          <w:fldChar w:fldCharType="end"/>
        </w:r>
      </w:hyperlink>
    </w:p>
    <w:p w14:paraId="67FA36CD" w14:textId="2644BD0D"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5" w:history="1">
        <w:r w:rsidR="001B64D5" w:rsidRPr="009B1B71">
          <w:rPr>
            <w:rStyle w:val="Hyperlink"/>
            <w:rFonts w:ascii="Times New Roman" w:hAnsi="Times New Roman" w:cs="Times New Roman"/>
            <w:noProof/>
          </w:rPr>
          <w:t>2.3 Hostile environment incorporating colonial themes through the ‘illegal’.</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_Toc135200495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19</w:t>
        </w:r>
        <w:r w:rsidR="001B64D5" w:rsidRPr="009B1B71">
          <w:rPr>
            <w:rFonts w:ascii="Times New Roman" w:hAnsi="Times New Roman" w:cs="Times New Roman"/>
            <w:noProof/>
            <w:webHidden/>
          </w:rPr>
          <w:fldChar w:fldCharType="end"/>
        </w:r>
      </w:hyperlink>
    </w:p>
    <w:p w14:paraId="05153FAD" w14:textId="09BA3A1B"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6" w:history="1">
        <w:r w:rsidR="001B64D5" w:rsidRPr="009B1B71">
          <w:rPr>
            <w:rStyle w:val="Hyperlink"/>
            <w:rFonts w:ascii="Times New Roman" w:hAnsi="Times New Roman" w:cs="Times New Roman"/>
            <w:noProof/>
          </w:rPr>
          <w:t>2.4-Conclusion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_Toc135200496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22</w:t>
        </w:r>
        <w:r w:rsidR="001B64D5" w:rsidRPr="009B1B71">
          <w:rPr>
            <w:rFonts w:ascii="Times New Roman" w:hAnsi="Times New Roman" w:cs="Times New Roman"/>
            <w:noProof/>
            <w:webHidden/>
          </w:rPr>
          <w:fldChar w:fldCharType="end"/>
        </w:r>
      </w:hyperlink>
    </w:p>
    <w:p w14:paraId="1B38843A" w14:textId="42B88302"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497" w:history="1">
        <w:r w:rsidR="001B64D5" w:rsidRPr="009B1B71">
          <w:rPr>
            <w:rStyle w:val="Hyperlink"/>
            <w:rFonts w:ascii="Times New Roman" w:hAnsi="Times New Roman" w:cs="Times New Roman"/>
            <w:noProof/>
          </w:rPr>
          <w:t>3.0 Colonial Themes Reinforced in Current Legislation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_Toc135200497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24</w:t>
        </w:r>
        <w:r w:rsidR="001B64D5" w:rsidRPr="009B1B71">
          <w:rPr>
            <w:rFonts w:ascii="Times New Roman" w:hAnsi="Times New Roman" w:cs="Times New Roman"/>
            <w:noProof/>
            <w:webHidden/>
          </w:rPr>
          <w:fldChar w:fldCharType="end"/>
        </w:r>
      </w:hyperlink>
    </w:p>
    <w:p w14:paraId="62355745" w14:textId="6AD245BA"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8" w:history="1">
        <w:r w:rsidR="001B64D5" w:rsidRPr="009B1B71">
          <w:rPr>
            <w:rStyle w:val="Hyperlink"/>
            <w:rFonts w:ascii="Times New Roman" w:hAnsi="Times New Roman" w:cs="Times New Roman"/>
            <w:noProof/>
          </w:rPr>
          <w:t>3.1 Introduction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_Toc135200498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24</w:t>
        </w:r>
        <w:r w:rsidR="001B64D5" w:rsidRPr="009B1B71">
          <w:rPr>
            <w:rFonts w:ascii="Times New Roman" w:hAnsi="Times New Roman" w:cs="Times New Roman"/>
            <w:noProof/>
            <w:webHidden/>
          </w:rPr>
          <w:fldChar w:fldCharType="end"/>
        </w:r>
      </w:hyperlink>
    </w:p>
    <w:p w14:paraId="3361E6BB" w14:textId="3B364239"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499" w:history="1">
        <w:r w:rsidR="001B64D5" w:rsidRPr="009B1B71">
          <w:rPr>
            <w:rStyle w:val="Hyperlink"/>
            <w:rFonts w:ascii="Times New Roman" w:hAnsi="Times New Roman" w:cs="Times New Roman"/>
            <w:noProof/>
          </w:rPr>
          <w:t>3.2 Colonial themes reinforced: ‘Illegal immigrant’.</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_Toc135200499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24</w:t>
        </w:r>
        <w:r w:rsidR="001B64D5" w:rsidRPr="009B1B71">
          <w:rPr>
            <w:rFonts w:ascii="Times New Roman" w:hAnsi="Times New Roman" w:cs="Times New Roman"/>
            <w:noProof/>
            <w:webHidden/>
          </w:rPr>
          <w:fldChar w:fldCharType="end"/>
        </w:r>
      </w:hyperlink>
    </w:p>
    <w:p w14:paraId="4DDD66A7" w14:textId="092273ED"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500" w:history="1">
        <w:r w:rsidR="001B64D5" w:rsidRPr="009B1B71">
          <w:rPr>
            <w:rStyle w:val="Hyperlink"/>
            <w:rFonts w:ascii="Times New Roman" w:hAnsi="Times New Roman" w:cs="Times New Roman"/>
            <w:noProof/>
          </w:rPr>
          <w:t>3.3 Border Imperialism in the recent Immigration Legislation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_Toc135200500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26</w:t>
        </w:r>
        <w:r w:rsidR="001B64D5" w:rsidRPr="009B1B71">
          <w:rPr>
            <w:rFonts w:ascii="Times New Roman" w:hAnsi="Times New Roman" w:cs="Times New Roman"/>
            <w:noProof/>
            <w:webHidden/>
          </w:rPr>
          <w:fldChar w:fldCharType="end"/>
        </w:r>
      </w:hyperlink>
    </w:p>
    <w:p w14:paraId="41B802E3" w14:textId="744763DD" w:rsidR="001B64D5" w:rsidRPr="009B1B71" w:rsidRDefault="00213938" w:rsidP="009B1B71">
      <w:pPr>
        <w:pStyle w:val="TOC2"/>
        <w:tabs>
          <w:tab w:val="right" w:pos="9350"/>
        </w:tabs>
        <w:spacing w:line="360" w:lineRule="auto"/>
        <w:rPr>
          <w:rFonts w:ascii="Times New Roman" w:eastAsiaTheme="minorEastAsia" w:hAnsi="Times New Roman" w:cs="Times New Roman"/>
          <w:b w:val="0"/>
          <w:bCs w:val="0"/>
          <w:smallCaps w:val="0"/>
          <w:noProof/>
          <w:kern w:val="2"/>
          <w:sz w:val="24"/>
          <w:szCs w:val="24"/>
          <w14:ligatures w14:val="standardContextual"/>
        </w:rPr>
      </w:pPr>
      <w:hyperlink w:anchor="_Toc135200501" w:history="1">
        <w:r w:rsidR="001B64D5" w:rsidRPr="009B1B71">
          <w:rPr>
            <w:rStyle w:val="Hyperlink"/>
            <w:rFonts w:ascii="Times New Roman" w:hAnsi="Times New Roman" w:cs="Times New Roman"/>
            <w:noProof/>
          </w:rPr>
          <w:t>3.4- Conclusion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_Toc135200501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28</w:t>
        </w:r>
        <w:r w:rsidR="001B64D5" w:rsidRPr="009B1B71">
          <w:rPr>
            <w:rFonts w:ascii="Times New Roman" w:hAnsi="Times New Roman" w:cs="Times New Roman"/>
            <w:noProof/>
            <w:webHidden/>
          </w:rPr>
          <w:fldChar w:fldCharType="end"/>
        </w:r>
      </w:hyperlink>
    </w:p>
    <w:p w14:paraId="4B539FB9" w14:textId="259968CD"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502" w:history="1">
        <w:r w:rsidR="001B64D5" w:rsidRPr="009B1B71">
          <w:rPr>
            <w:rStyle w:val="Hyperlink"/>
            <w:rFonts w:ascii="Times New Roman" w:hAnsi="Times New Roman" w:cs="Times New Roman"/>
            <w:noProof/>
          </w:rPr>
          <w:t>Conclusion</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_Toc135200502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29</w:t>
        </w:r>
        <w:r w:rsidR="001B64D5" w:rsidRPr="009B1B71">
          <w:rPr>
            <w:rFonts w:ascii="Times New Roman" w:hAnsi="Times New Roman" w:cs="Times New Roman"/>
            <w:noProof/>
            <w:webHidden/>
          </w:rPr>
          <w:fldChar w:fldCharType="end"/>
        </w:r>
      </w:hyperlink>
    </w:p>
    <w:p w14:paraId="62234D34" w14:textId="08A8D3B3" w:rsidR="001B64D5" w:rsidRPr="009B1B71" w:rsidRDefault="00213938" w:rsidP="009B1B71">
      <w:pPr>
        <w:pStyle w:val="TOC1"/>
        <w:tabs>
          <w:tab w:val="right" w:pos="9350"/>
        </w:tabs>
        <w:spacing w:line="360" w:lineRule="auto"/>
        <w:rPr>
          <w:rFonts w:ascii="Times New Roman" w:eastAsiaTheme="minorEastAsia" w:hAnsi="Times New Roman" w:cs="Times New Roman"/>
          <w:b w:val="0"/>
          <w:bCs w:val="0"/>
          <w:caps w:val="0"/>
          <w:noProof/>
          <w:kern w:val="2"/>
          <w:sz w:val="24"/>
          <w:szCs w:val="24"/>
          <w:u w:val="none"/>
          <w14:ligatures w14:val="standardContextual"/>
        </w:rPr>
      </w:pPr>
      <w:hyperlink w:anchor="_Toc135200503" w:history="1">
        <w:r w:rsidR="001B64D5" w:rsidRPr="009B1B71">
          <w:rPr>
            <w:rStyle w:val="Hyperlink"/>
            <w:rFonts w:ascii="Times New Roman" w:hAnsi="Times New Roman" w:cs="Times New Roman"/>
            <w:noProof/>
          </w:rPr>
          <w:t>Bibliography</w:t>
        </w:r>
        <w:r w:rsidR="001B64D5" w:rsidRPr="009B1B71">
          <w:rPr>
            <w:rFonts w:ascii="Times New Roman" w:hAnsi="Times New Roman" w:cs="Times New Roman"/>
            <w:noProof/>
            <w:webHidden/>
          </w:rPr>
          <w:tab/>
        </w:r>
        <w:r w:rsidR="001B64D5" w:rsidRPr="009B1B71">
          <w:rPr>
            <w:rFonts w:ascii="Times New Roman" w:hAnsi="Times New Roman" w:cs="Times New Roman"/>
            <w:noProof/>
            <w:webHidden/>
          </w:rPr>
          <w:fldChar w:fldCharType="begin"/>
        </w:r>
        <w:r w:rsidR="001B64D5" w:rsidRPr="009B1B71">
          <w:rPr>
            <w:rFonts w:ascii="Times New Roman" w:hAnsi="Times New Roman" w:cs="Times New Roman"/>
            <w:noProof/>
            <w:webHidden/>
          </w:rPr>
          <w:instrText xml:space="preserve"> PAGEREF _Toc135200503 \h </w:instrText>
        </w:r>
        <w:r w:rsidR="001B64D5" w:rsidRPr="009B1B71">
          <w:rPr>
            <w:rFonts w:ascii="Times New Roman" w:hAnsi="Times New Roman" w:cs="Times New Roman"/>
            <w:noProof/>
            <w:webHidden/>
          </w:rPr>
        </w:r>
        <w:r w:rsidR="001B64D5" w:rsidRPr="009B1B71">
          <w:rPr>
            <w:rFonts w:ascii="Times New Roman" w:hAnsi="Times New Roman" w:cs="Times New Roman"/>
            <w:noProof/>
            <w:webHidden/>
          </w:rPr>
          <w:fldChar w:fldCharType="separate"/>
        </w:r>
        <w:r w:rsidR="001B64D5" w:rsidRPr="009B1B71">
          <w:rPr>
            <w:rFonts w:ascii="Times New Roman" w:hAnsi="Times New Roman" w:cs="Times New Roman"/>
            <w:noProof/>
            <w:webHidden/>
          </w:rPr>
          <w:t>30</w:t>
        </w:r>
        <w:r w:rsidR="001B64D5" w:rsidRPr="009B1B71">
          <w:rPr>
            <w:rFonts w:ascii="Times New Roman" w:hAnsi="Times New Roman" w:cs="Times New Roman"/>
            <w:noProof/>
            <w:webHidden/>
          </w:rPr>
          <w:fldChar w:fldCharType="end"/>
        </w:r>
      </w:hyperlink>
    </w:p>
    <w:p w14:paraId="5DDEF7BA" w14:textId="7F55AB4A" w:rsidR="0082734B" w:rsidRPr="009B1B71" w:rsidRDefault="00365E6E" w:rsidP="009B1B71">
      <w:pPr>
        <w:spacing w:line="360" w:lineRule="auto"/>
        <w:rPr>
          <w:rFonts w:cs="Times New Roman"/>
          <w:sz w:val="24"/>
          <w:szCs w:val="24"/>
        </w:rPr>
      </w:pPr>
      <w:r w:rsidRPr="009B1B71">
        <w:rPr>
          <w:rFonts w:cs="Times New Roman"/>
          <w:sz w:val="24"/>
          <w:szCs w:val="24"/>
        </w:rPr>
        <w:lastRenderedPageBreak/>
        <w:fldChar w:fldCharType="end"/>
      </w:r>
    </w:p>
    <w:p w14:paraId="1EC0CCE2" w14:textId="77777777" w:rsidR="00B31F20" w:rsidRPr="009B1B71" w:rsidRDefault="00B31F20" w:rsidP="00B31F20">
      <w:pPr>
        <w:spacing w:line="240" w:lineRule="auto"/>
        <w:ind w:left="0" w:firstLine="0"/>
        <w:rPr>
          <w:rFonts w:cs="Times New Roman"/>
          <w:sz w:val="24"/>
          <w:szCs w:val="24"/>
        </w:rPr>
      </w:pPr>
    </w:p>
    <w:p w14:paraId="2A9255A4" w14:textId="77777777" w:rsidR="00284F89" w:rsidRPr="009B1B71" w:rsidRDefault="00284F89" w:rsidP="00B31F20">
      <w:pPr>
        <w:spacing w:line="240" w:lineRule="auto"/>
        <w:ind w:left="0" w:firstLine="0"/>
        <w:rPr>
          <w:rFonts w:cs="Times New Roman"/>
          <w:sz w:val="24"/>
          <w:szCs w:val="24"/>
        </w:rPr>
      </w:pPr>
    </w:p>
    <w:p w14:paraId="650DC19D" w14:textId="77777777" w:rsidR="00284F89" w:rsidRPr="007738FA" w:rsidRDefault="00284F89" w:rsidP="00B31F20">
      <w:pPr>
        <w:spacing w:line="240" w:lineRule="auto"/>
        <w:ind w:left="0" w:firstLine="0"/>
        <w:rPr>
          <w:rFonts w:cs="Times New Roman"/>
          <w:sz w:val="24"/>
          <w:szCs w:val="24"/>
        </w:rPr>
      </w:pPr>
    </w:p>
    <w:p w14:paraId="322E42DD" w14:textId="77777777" w:rsidR="00DE7D0D" w:rsidRDefault="00DE7D0D" w:rsidP="005115CF">
      <w:pPr>
        <w:spacing w:line="360" w:lineRule="auto"/>
        <w:ind w:left="0" w:firstLine="0"/>
        <w:rPr>
          <w:rFonts w:cs="Times New Roman"/>
        </w:rPr>
      </w:pPr>
      <w:bookmarkStart w:id="0" w:name="_h7c0qrt8dzzh" w:colFirst="0" w:colLast="0"/>
      <w:bookmarkEnd w:id="0"/>
    </w:p>
    <w:p w14:paraId="0286F009" w14:textId="67CB45E5" w:rsidR="00DE7D0D" w:rsidRDefault="00873857" w:rsidP="005115CF">
      <w:pPr>
        <w:spacing w:line="360" w:lineRule="auto"/>
        <w:ind w:left="0" w:firstLine="0"/>
        <w:rPr>
          <w:rStyle w:val="Heading1Char"/>
          <w:rFonts w:cs="Times New Roman"/>
        </w:rPr>
      </w:pPr>
      <w:bookmarkStart w:id="1" w:name="_Toc135200482"/>
      <w:r w:rsidRPr="007738FA">
        <w:rPr>
          <w:rStyle w:val="Heading1Char"/>
          <w:rFonts w:cs="Times New Roman"/>
        </w:rPr>
        <w:t>Abstract</w:t>
      </w:r>
      <w:r>
        <w:rPr>
          <w:rStyle w:val="Heading1Char"/>
          <w:rFonts w:cs="Times New Roman"/>
        </w:rPr>
        <w:t>.</w:t>
      </w:r>
      <w:bookmarkEnd w:id="1"/>
      <w:r w:rsidR="00DE7D0D">
        <w:rPr>
          <w:rStyle w:val="Heading1Char"/>
          <w:rFonts w:cs="Times New Roman"/>
        </w:rPr>
        <w:t xml:space="preserve"> </w:t>
      </w:r>
    </w:p>
    <w:p w14:paraId="3F0898A7" w14:textId="48AC022A" w:rsidR="00DE7D0D" w:rsidRDefault="00DE7D0D" w:rsidP="005115CF">
      <w:pPr>
        <w:spacing w:line="360" w:lineRule="auto"/>
        <w:ind w:left="0" w:firstLine="0"/>
        <w:rPr>
          <w:rStyle w:val="Heading1Char"/>
          <w:rFonts w:cs="Times New Roman"/>
        </w:rPr>
      </w:pPr>
      <w:r>
        <w:rPr>
          <w:color w:val="000000"/>
          <w:sz w:val="28"/>
          <w:szCs w:val="28"/>
        </w:rPr>
        <w:t xml:space="preserve">This paper examines the development of UK immigration law as incorporative of colonial themes. The history of the UK is deeply intertwined with its role in shaping global relations through colonialism. This is evident principally through the creation of racial hierarchies and the enforcement </w:t>
      </w:r>
      <w:r>
        <w:rPr>
          <w:color w:val="000000"/>
          <w:sz w:val="28"/>
          <w:szCs w:val="28"/>
        </w:rPr>
        <w:t>of white</w:t>
      </w:r>
      <w:r>
        <w:rPr>
          <w:color w:val="000000"/>
          <w:sz w:val="28"/>
          <w:szCs w:val="28"/>
        </w:rPr>
        <w:t xml:space="preserve"> (</w:t>
      </w:r>
      <w:r>
        <w:rPr>
          <w:color w:val="000000"/>
          <w:sz w:val="28"/>
          <w:szCs w:val="28"/>
        </w:rPr>
        <w:t>British)</w:t>
      </w:r>
      <w:r>
        <w:rPr>
          <w:color w:val="000000"/>
          <w:sz w:val="28"/>
          <w:szCs w:val="28"/>
        </w:rPr>
        <w:t xml:space="preserve"> supremacy. In the realm of UK immigration law, this has historically shaped the way the country manages its </w:t>
      </w:r>
      <w:r>
        <w:rPr>
          <w:color w:val="000000"/>
          <w:sz w:val="28"/>
          <w:szCs w:val="28"/>
        </w:rPr>
        <w:t>borders. Relying</w:t>
      </w:r>
      <w:r>
        <w:rPr>
          <w:color w:val="000000"/>
          <w:sz w:val="28"/>
          <w:szCs w:val="28"/>
        </w:rPr>
        <w:t xml:space="preserve"> on primary sources such as case law, as well as myriad secondary sources ranging from books to articles, official websites and news sources, this research </w:t>
      </w:r>
      <w:r w:rsidR="005F69A0">
        <w:rPr>
          <w:color w:val="000000"/>
          <w:sz w:val="28"/>
          <w:szCs w:val="28"/>
        </w:rPr>
        <w:t>demonstrates</w:t>
      </w:r>
      <w:r>
        <w:rPr>
          <w:color w:val="000000"/>
          <w:sz w:val="28"/>
          <w:szCs w:val="28"/>
        </w:rPr>
        <w:t xml:space="preserve"> the ways that the colonial themes shaped by the UK’s past as an empire, have borne a great and lasting influence on its immigration legislation. Thus, it argues that the development of UK immigration law is a legacy of this colonialism. This is shown in the sustaining nature of racial exclusion in social relations and access to the UK’s colonially derived wealth and infrastructure. This view is shown to be especially lasting as these themes are evident in the most recent Immigration legislation; the Nationality and Borders Act 2022 and the Illegal Migration Bill</w:t>
      </w:r>
    </w:p>
    <w:p w14:paraId="4A5EDA0C" w14:textId="77777777" w:rsidR="00DE7D0D" w:rsidRDefault="00DE7D0D" w:rsidP="00DE7D0D">
      <w:pPr>
        <w:pStyle w:val="Heading1"/>
        <w:ind w:left="0" w:firstLine="0"/>
        <w:rPr>
          <w:rFonts w:cs="Times New Roman"/>
        </w:rPr>
      </w:pPr>
    </w:p>
    <w:p w14:paraId="36E2127F" w14:textId="77777777" w:rsidR="00CA52FA" w:rsidRDefault="00CA52FA" w:rsidP="00CA52FA"/>
    <w:p w14:paraId="1B22C816" w14:textId="77777777" w:rsidR="00CA52FA" w:rsidRDefault="00CA52FA" w:rsidP="00CA52FA"/>
    <w:p w14:paraId="1338F64B" w14:textId="77777777" w:rsidR="00CA52FA" w:rsidRDefault="00CA52FA" w:rsidP="00CA52FA"/>
    <w:p w14:paraId="791A7736" w14:textId="77777777" w:rsidR="00CA52FA" w:rsidRDefault="00CA52FA" w:rsidP="00CA52FA"/>
    <w:p w14:paraId="722EABCA" w14:textId="77777777" w:rsidR="00CA52FA" w:rsidRDefault="00CA52FA" w:rsidP="00CA52FA"/>
    <w:p w14:paraId="19B7823B" w14:textId="77777777" w:rsidR="00CA52FA" w:rsidRDefault="00CA52FA" w:rsidP="00CA52FA"/>
    <w:p w14:paraId="777A5151" w14:textId="77777777" w:rsidR="00CA52FA" w:rsidRDefault="00CA52FA" w:rsidP="00CA52FA"/>
    <w:p w14:paraId="68212C07" w14:textId="77777777" w:rsidR="00CA52FA" w:rsidRPr="00CA52FA" w:rsidRDefault="00CA52FA" w:rsidP="00CA52FA"/>
    <w:p w14:paraId="3D2F9BB2" w14:textId="523B5CAA" w:rsidR="005115CF" w:rsidRDefault="0089684C" w:rsidP="00DE7D0D">
      <w:pPr>
        <w:pStyle w:val="Heading1"/>
        <w:ind w:left="0" w:firstLine="0"/>
        <w:rPr>
          <w:rFonts w:cs="Times New Roman"/>
        </w:rPr>
      </w:pPr>
      <w:bookmarkStart w:id="2" w:name="_Toc135200483"/>
      <w:r w:rsidRPr="007738FA">
        <w:rPr>
          <w:rFonts w:cs="Times New Roman"/>
        </w:rPr>
        <w:t>INTRODUCTION</w:t>
      </w:r>
      <w:bookmarkEnd w:id="2"/>
    </w:p>
    <w:p w14:paraId="64D4A0BC" w14:textId="77777777" w:rsidR="003B3A92" w:rsidRPr="003B3A92" w:rsidRDefault="003B3A92" w:rsidP="003B3A92"/>
    <w:p w14:paraId="6674DA85" w14:textId="1AE6CF7E" w:rsidR="005115CF" w:rsidRPr="005226AB" w:rsidRDefault="005115CF"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t xml:space="preserve">The </w:t>
      </w:r>
      <w:r w:rsidR="007769B2" w:rsidRPr="005226AB">
        <w:rPr>
          <w:rFonts w:eastAsia="Times New Roman" w:cs="Times New Roman"/>
          <w:b/>
          <w:bCs/>
          <w:color w:val="000000" w:themeColor="text1"/>
          <w:sz w:val="22"/>
          <w:szCs w:val="22"/>
        </w:rPr>
        <w:t>‘</w:t>
      </w:r>
      <w:r w:rsidRPr="005226AB">
        <w:rPr>
          <w:rFonts w:eastAsia="Times New Roman" w:cs="Times New Roman"/>
          <w:b/>
          <w:bCs/>
          <w:color w:val="000000" w:themeColor="text1"/>
          <w:sz w:val="22"/>
          <w:szCs w:val="22"/>
        </w:rPr>
        <w:t>Windrush Scandal</w:t>
      </w:r>
      <w:r w:rsidR="007769B2" w:rsidRPr="005226AB">
        <w:rPr>
          <w:rFonts w:eastAsia="Times New Roman" w:cs="Times New Roman"/>
          <w:b/>
          <w:bCs/>
          <w:color w:val="000000" w:themeColor="text1"/>
          <w:sz w:val="22"/>
          <w:szCs w:val="22"/>
        </w:rPr>
        <w:t>’</w:t>
      </w:r>
      <w:r w:rsidRPr="005226AB">
        <w:rPr>
          <w:rFonts w:eastAsia="Times New Roman" w:cs="Times New Roman"/>
          <w:b/>
          <w:bCs/>
          <w:color w:val="000000" w:themeColor="text1"/>
          <w:sz w:val="22"/>
          <w:szCs w:val="22"/>
        </w:rPr>
        <w:t xml:space="preserve"> of 2018 oversaw the wrongful targeting of Caribbean immigrants of the Windrush generation and their descendants.</w:t>
      </w:r>
      <w:r w:rsidRPr="005226AB">
        <w:rPr>
          <w:rStyle w:val="FootnoteReference"/>
          <w:rFonts w:eastAsia="Times New Roman" w:cs="Times New Roman"/>
          <w:b/>
          <w:bCs/>
          <w:color w:val="000000" w:themeColor="text1"/>
          <w:sz w:val="22"/>
          <w:szCs w:val="22"/>
        </w:rPr>
        <w:footnoteReference w:id="2"/>
      </w:r>
      <w:r w:rsidRPr="005226AB">
        <w:rPr>
          <w:rFonts w:eastAsia="Times New Roman" w:cs="Times New Roman"/>
          <w:b/>
          <w:bCs/>
          <w:color w:val="000000" w:themeColor="text1"/>
          <w:sz w:val="22"/>
          <w:szCs w:val="22"/>
        </w:rPr>
        <w:t xml:space="preserve"> Many, including some elderly and some disabled, ended up being forcefully evicted from the UK.</w:t>
      </w:r>
      <w:r w:rsidRPr="005226AB">
        <w:rPr>
          <w:rStyle w:val="FootnoteReference"/>
          <w:rFonts w:eastAsia="Times New Roman" w:cs="Times New Roman"/>
          <w:b/>
          <w:bCs/>
          <w:color w:val="000000" w:themeColor="text1"/>
          <w:sz w:val="22"/>
          <w:szCs w:val="22"/>
        </w:rPr>
        <w:footnoteReference w:id="3"/>
      </w:r>
      <w:r w:rsidRPr="005226AB">
        <w:rPr>
          <w:rFonts w:eastAsia="Times New Roman" w:cs="Times New Roman"/>
          <w:b/>
          <w:bCs/>
          <w:color w:val="000000" w:themeColor="text1"/>
          <w:sz w:val="22"/>
          <w:szCs w:val="22"/>
        </w:rPr>
        <w:t xml:space="preserve"> Some such as Charlene Whites aunt, faced death as a result</w:t>
      </w:r>
      <w:r w:rsidR="003B3A92" w:rsidRPr="005226AB">
        <w:rPr>
          <w:rFonts w:eastAsia="Times New Roman" w:cs="Times New Roman"/>
          <w:b/>
          <w:bCs/>
          <w:color w:val="000000" w:themeColor="text1"/>
          <w:sz w:val="22"/>
          <w:szCs w:val="22"/>
        </w:rPr>
        <w:t xml:space="preserve"> of being forcefully deported </w:t>
      </w:r>
      <w:r w:rsidR="00EC1038" w:rsidRPr="005226AB">
        <w:rPr>
          <w:rFonts w:eastAsia="Times New Roman" w:cs="Times New Roman"/>
          <w:b/>
          <w:bCs/>
          <w:color w:val="000000" w:themeColor="text1"/>
          <w:sz w:val="22"/>
          <w:szCs w:val="22"/>
        </w:rPr>
        <w:t>while accessing life sustaining healthcare.</w:t>
      </w:r>
      <w:r w:rsidRPr="005226AB">
        <w:rPr>
          <w:rStyle w:val="FootnoteReference"/>
          <w:rFonts w:eastAsia="Times New Roman" w:cs="Times New Roman"/>
          <w:b/>
          <w:bCs/>
          <w:color w:val="000000" w:themeColor="text1"/>
          <w:sz w:val="22"/>
          <w:szCs w:val="22"/>
        </w:rPr>
        <w:footnoteReference w:id="4"/>
      </w:r>
      <w:r w:rsidRPr="005226AB">
        <w:rPr>
          <w:rFonts w:eastAsia="Times New Roman" w:cs="Times New Roman"/>
          <w:b/>
          <w:bCs/>
          <w:color w:val="000000" w:themeColor="text1"/>
          <w:sz w:val="22"/>
          <w:szCs w:val="22"/>
        </w:rPr>
        <w:t xml:space="preserve"> This tragedy happened </w:t>
      </w:r>
      <w:r w:rsidR="00EC1038" w:rsidRPr="005226AB">
        <w:rPr>
          <w:rFonts w:eastAsia="Times New Roman" w:cs="Times New Roman"/>
          <w:b/>
          <w:bCs/>
          <w:color w:val="000000" w:themeColor="text1"/>
          <w:sz w:val="22"/>
          <w:szCs w:val="22"/>
        </w:rPr>
        <w:t xml:space="preserve">despite their </w:t>
      </w:r>
      <w:r w:rsidRPr="005226AB">
        <w:rPr>
          <w:rFonts w:eastAsia="Times New Roman" w:cs="Times New Roman"/>
          <w:b/>
          <w:bCs/>
          <w:color w:val="000000" w:themeColor="text1"/>
          <w:sz w:val="22"/>
          <w:szCs w:val="22"/>
        </w:rPr>
        <w:t xml:space="preserve">legally recognised </w:t>
      </w:r>
      <w:r w:rsidR="00EC1038" w:rsidRPr="005226AB">
        <w:rPr>
          <w:rFonts w:eastAsia="Times New Roman" w:cs="Times New Roman"/>
          <w:b/>
          <w:bCs/>
          <w:color w:val="000000" w:themeColor="text1"/>
          <w:sz w:val="22"/>
          <w:szCs w:val="22"/>
        </w:rPr>
        <w:t>presence in the UK</w:t>
      </w:r>
      <w:r w:rsidRPr="005226AB">
        <w:rPr>
          <w:rFonts w:eastAsia="Times New Roman" w:cs="Times New Roman"/>
          <w:b/>
          <w:bCs/>
          <w:color w:val="000000" w:themeColor="text1"/>
          <w:sz w:val="22"/>
          <w:szCs w:val="22"/>
        </w:rPr>
        <w:t>.</w:t>
      </w:r>
      <w:r w:rsidRPr="005226AB">
        <w:rPr>
          <w:rStyle w:val="FootnoteReference"/>
          <w:rFonts w:eastAsia="Times New Roman" w:cs="Times New Roman"/>
          <w:b/>
          <w:bCs/>
          <w:color w:val="000000" w:themeColor="text1"/>
          <w:sz w:val="22"/>
          <w:szCs w:val="22"/>
        </w:rPr>
        <w:footnoteReference w:id="5"/>
      </w:r>
      <w:r w:rsidRPr="005226AB">
        <w:rPr>
          <w:rFonts w:eastAsia="Times New Roman" w:cs="Times New Roman"/>
          <w:b/>
          <w:bCs/>
          <w:color w:val="000000" w:themeColor="text1"/>
          <w:sz w:val="22"/>
          <w:szCs w:val="22"/>
        </w:rPr>
        <w:t xml:space="preserve"> After the eruption of the scandal, the presiding home secretary resigned.</w:t>
      </w:r>
      <w:r w:rsidRPr="005226AB">
        <w:rPr>
          <w:rStyle w:val="FootnoteReference"/>
          <w:rFonts w:eastAsia="Times New Roman" w:cs="Times New Roman"/>
          <w:b/>
          <w:bCs/>
          <w:color w:val="000000" w:themeColor="text1"/>
          <w:sz w:val="22"/>
          <w:szCs w:val="22"/>
        </w:rPr>
        <w:footnoteReference w:id="6"/>
      </w:r>
      <w:r w:rsidRPr="005226AB">
        <w:rPr>
          <w:rFonts w:eastAsia="Times New Roman" w:cs="Times New Roman"/>
          <w:b/>
          <w:bCs/>
          <w:color w:val="000000" w:themeColor="text1"/>
          <w:sz w:val="22"/>
          <w:szCs w:val="22"/>
        </w:rPr>
        <w:t xml:space="preserve"> This however does not erase the fatal and lasting social consequences caused by the government</w:t>
      </w:r>
      <w:r w:rsidR="006F6E93" w:rsidRPr="005226AB">
        <w:rPr>
          <w:rFonts w:eastAsia="Times New Roman" w:cs="Times New Roman"/>
          <w:b/>
          <w:bCs/>
          <w:color w:val="000000" w:themeColor="text1"/>
          <w:sz w:val="22"/>
          <w:szCs w:val="22"/>
        </w:rPr>
        <w:t>,</w:t>
      </w:r>
      <w:r w:rsidR="007769B2" w:rsidRPr="005226AB">
        <w:rPr>
          <w:rFonts w:eastAsia="Times New Roman" w:cs="Times New Roman"/>
          <w:b/>
          <w:bCs/>
          <w:color w:val="000000" w:themeColor="text1"/>
          <w:sz w:val="22"/>
          <w:szCs w:val="22"/>
        </w:rPr>
        <w:t xml:space="preserve"> </w:t>
      </w:r>
      <w:r w:rsidR="00DD2ADD" w:rsidRPr="005226AB">
        <w:rPr>
          <w:rFonts w:eastAsia="Times New Roman" w:cs="Times New Roman"/>
          <w:b/>
          <w:bCs/>
          <w:color w:val="000000" w:themeColor="text1"/>
          <w:sz w:val="22"/>
          <w:szCs w:val="22"/>
        </w:rPr>
        <w:t>which they have been inadequate in addressing.</w:t>
      </w:r>
      <w:r w:rsidR="00DD2ADD" w:rsidRPr="005226AB">
        <w:rPr>
          <w:rStyle w:val="FootnoteReference"/>
          <w:rFonts w:eastAsia="Times New Roman" w:cs="Times New Roman"/>
          <w:b/>
          <w:bCs/>
          <w:color w:val="000000" w:themeColor="text1"/>
          <w:sz w:val="22"/>
          <w:szCs w:val="22"/>
        </w:rPr>
        <w:footnoteReference w:id="7"/>
      </w:r>
    </w:p>
    <w:p w14:paraId="2BF01EDF" w14:textId="77777777" w:rsidR="005115CF" w:rsidRPr="005226AB" w:rsidRDefault="005115CF" w:rsidP="005115CF">
      <w:pPr>
        <w:spacing w:line="360" w:lineRule="auto"/>
        <w:ind w:left="0" w:firstLine="0"/>
        <w:rPr>
          <w:rFonts w:eastAsia="Times New Roman" w:cs="Times New Roman"/>
          <w:b/>
          <w:bCs/>
          <w:color w:val="000000" w:themeColor="text1"/>
          <w:sz w:val="22"/>
          <w:szCs w:val="22"/>
        </w:rPr>
      </w:pPr>
    </w:p>
    <w:p w14:paraId="35DD22D6" w14:textId="3C56F941" w:rsidR="005115CF" w:rsidRPr="005226AB" w:rsidRDefault="005115CF"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t>In the same year, The Grenfell Tragedy claimed the lives of 72 people, over half of which were immigrants.</w:t>
      </w:r>
      <w:r w:rsidRPr="005226AB">
        <w:rPr>
          <w:rStyle w:val="FootnoteReference"/>
          <w:rFonts w:eastAsia="Times New Roman" w:cs="Times New Roman"/>
          <w:b/>
          <w:bCs/>
          <w:color w:val="000000" w:themeColor="text1"/>
          <w:sz w:val="22"/>
          <w:szCs w:val="22"/>
        </w:rPr>
        <w:footnoteReference w:id="8"/>
      </w:r>
      <w:r w:rsidRPr="005226AB">
        <w:rPr>
          <w:rFonts w:eastAsia="Times New Roman" w:cs="Times New Roman"/>
          <w:b/>
          <w:bCs/>
          <w:color w:val="000000" w:themeColor="text1"/>
          <w:sz w:val="22"/>
          <w:szCs w:val="22"/>
        </w:rPr>
        <w:t xml:space="preserve"> Undeterred by the fact that the residents contested the deplorable and dangerous living conditions that led to the fatal scene</w:t>
      </w:r>
      <w:ins w:id="3" w:author="Isilay Taban Mcquade" w:date="2023-05-12T12:31:00Z">
        <w:r w:rsidRPr="005226AB">
          <w:rPr>
            <w:rFonts w:eastAsia="Times New Roman" w:cs="Times New Roman"/>
            <w:b/>
            <w:bCs/>
            <w:color w:val="000000" w:themeColor="text1"/>
            <w:sz w:val="22"/>
            <w:szCs w:val="22"/>
          </w:rPr>
          <w:t>.</w:t>
        </w:r>
      </w:ins>
      <w:r w:rsidRPr="005226AB">
        <w:rPr>
          <w:rFonts w:eastAsia="Times New Roman" w:cs="Times New Roman"/>
          <w:b/>
          <w:bCs/>
          <w:color w:val="000000" w:themeColor="text1"/>
          <w:sz w:val="22"/>
          <w:szCs w:val="22"/>
        </w:rPr>
        <w:t xml:space="preserve"> The housing officials and other authoritative bodies neglected to attend to the issues that led to the fire.</w:t>
      </w:r>
      <w:r w:rsidRPr="005226AB">
        <w:rPr>
          <w:rStyle w:val="FootnoteReference"/>
          <w:rFonts w:eastAsia="Times New Roman" w:cs="Times New Roman"/>
          <w:b/>
          <w:bCs/>
          <w:color w:val="000000" w:themeColor="text1"/>
          <w:sz w:val="22"/>
          <w:szCs w:val="22"/>
        </w:rPr>
        <w:footnoteReference w:id="9"/>
      </w:r>
      <w:r w:rsidRPr="005226AB">
        <w:rPr>
          <w:rFonts w:eastAsia="Times New Roman" w:cs="Times New Roman"/>
          <w:b/>
          <w:bCs/>
          <w:color w:val="000000" w:themeColor="text1"/>
          <w:sz w:val="22"/>
          <w:szCs w:val="22"/>
        </w:rPr>
        <w:t xml:space="preserve"> The victims of this tragedy, with focus to the immigrants, were first subject to the immobilising and discriminatory costs of racialised migration and delivered a finishing blow by government austerity and neglect of duty in favour of profits.</w:t>
      </w:r>
      <w:r w:rsidRPr="005226AB">
        <w:rPr>
          <w:rStyle w:val="FootnoteReference"/>
          <w:rFonts w:eastAsia="Times New Roman" w:cs="Times New Roman"/>
          <w:b/>
          <w:bCs/>
          <w:color w:val="000000" w:themeColor="text1"/>
          <w:sz w:val="22"/>
          <w:szCs w:val="22"/>
        </w:rPr>
        <w:footnoteReference w:id="10"/>
      </w:r>
    </w:p>
    <w:p w14:paraId="7F8E2CB4" w14:textId="77777777" w:rsidR="005115CF" w:rsidRPr="005226AB" w:rsidRDefault="005115CF" w:rsidP="005115CF">
      <w:pPr>
        <w:spacing w:line="360" w:lineRule="auto"/>
        <w:ind w:left="0" w:firstLine="0"/>
        <w:rPr>
          <w:rFonts w:eastAsia="Times New Roman" w:cs="Times New Roman"/>
          <w:b/>
          <w:bCs/>
          <w:color w:val="000000" w:themeColor="text1"/>
          <w:sz w:val="22"/>
          <w:szCs w:val="22"/>
        </w:rPr>
      </w:pPr>
    </w:p>
    <w:p w14:paraId="0C55E1BE" w14:textId="64FBB1D4" w:rsidR="005115CF" w:rsidRPr="005226AB" w:rsidRDefault="005115CF"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lastRenderedPageBreak/>
        <w:t xml:space="preserve">Finally, since 2021, the UK has </w:t>
      </w:r>
      <w:r w:rsidR="009B07C9" w:rsidRPr="005226AB">
        <w:rPr>
          <w:rFonts w:eastAsia="Times New Roman" w:cs="Times New Roman"/>
          <w:b/>
          <w:bCs/>
          <w:color w:val="000000" w:themeColor="text1"/>
          <w:sz w:val="22"/>
          <w:szCs w:val="22"/>
        </w:rPr>
        <w:t>witnessed the</w:t>
      </w:r>
      <w:r w:rsidRPr="005226AB">
        <w:rPr>
          <w:rFonts w:eastAsia="Times New Roman" w:cs="Times New Roman"/>
          <w:b/>
          <w:bCs/>
          <w:color w:val="000000" w:themeColor="text1"/>
          <w:sz w:val="22"/>
          <w:szCs w:val="22"/>
        </w:rPr>
        <w:t xml:space="preserve"> enforced and affirmed criminalisation of boat migrants by government law and policy.</w:t>
      </w:r>
      <w:r w:rsidRPr="005226AB">
        <w:rPr>
          <w:rStyle w:val="FootnoteReference"/>
          <w:rFonts w:eastAsia="Times New Roman" w:cs="Times New Roman"/>
          <w:b/>
          <w:bCs/>
          <w:color w:val="000000" w:themeColor="text1"/>
          <w:sz w:val="22"/>
          <w:szCs w:val="22"/>
        </w:rPr>
        <w:footnoteReference w:id="11"/>
      </w:r>
      <w:r w:rsidRPr="005226AB">
        <w:rPr>
          <w:rFonts w:eastAsia="Times New Roman" w:cs="Times New Roman"/>
          <w:b/>
          <w:bCs/>
          <w:color w:val="000000" w:themeColor="text1"/>
          <w:sz w:val="22"/>
          <w:szCs w:val="22"/>
        </w:rPr>
        <w:t xml:space="preserve"> </w:t>
      </w:r>
      <w:r w:rsidR="0042373A" w:rsidRPr="005226AB">
        <w:rPr>
          <w:rFonts w:eastAsia="Times New Roman" w:cs="Times New Roman"/>
          <w:b/>
          <w:bCs/>
          <w:color w:val="000000" w:themeColor="text1"/>
          <w:sz w:val="22"/>
          <w:szCs w:val="22"/>
        </w:rPr>
        <w:t xml:space="preserve">Boat migrants are forced to undertake dangerous and </w:t>
      </w:r>
      <w:r w:rsidR="007769B2" w:rsidRPr="005226AB">
        <w:rPr>
          <w:rFonts w:eastAsia="Times New Roman" w:cs="Times New Roman"/>
          <w:b/>
          <w:bCs/>
          <w:color w:val="000000" w:themeColor="text1"/>
          <w:sz w:val="22"/>
          <w:szCs w:val="22"/>
        </w:rPr>
        <w:t>life-threatening</w:t>
      </w:r>
      <w:r w:rsidR="0042373A" w:rsidRPr="005226AB">
        <w:rPr>
          <w:rFonts w:eastAsia="Times New Roman" w:cs="Times New Roman"/>
          <w:b/>
          <w:bCs/>
          <w:color w:val="000000" w:themeColor="text1"/>
          <w:sz w:val="22"/>
          <w:szCs w:val="22"/>
        </w:rPr>
        <w:t xml:space="preserve"> routes to get to Europe</w:t>
      </w:r>
      <w:r w:rsidR="00793373" w:rsidRPr="005226AB">
        <w:rPr>
          <w:rFonts w:eastAsia="Times New Roman" w:cs="Times New Roman"/>
          <w:b/>
          <w:bCs/>
          <w:color w:val="000000" w:themeColor="text1"/>
          <w:sz w:val="22"/>
          <w:szCs w:val="22"/>
        </w:rPr>
        <w:t xml:space="preserve">, most popularly </w:t>
      </w:r>
      <w:r w:rsidR="009D5367" w:rsidRPr="005226AB">
        <w:rPr>
          <w:rFonts w:eastAsia="Times New Roman" w:cs="Times New Roman"/>
          <w:b/>
          <w:bCs/>
          <w:color w:val="000000" w:themeColor="text1"/>
          <w:sz w:val="22"/>
          <w:szCs w:val="22"/>
        </w:rPr>
        <w:t>t</w:t>
      </w:r>
      <w:r w:rsidRPr="005226AB">
        <w:rPr>
          <w:rFonts w:eastAsia="Times New Roman" w:cs="Times New Roman"/>
          <w:b/>
          <w:bCs/>
          <w:color w:val="000000" w:themeColor="text1"/>
          <w:sz w:val="22"/>
          <w:szCs w:val="22"/>
        </w:rPr>
        <w:t xml:space="preserve">he </w:t>
      </w:r>
      <w:r w:rsidR="009D5367" w:rsidRPr="005226AB">
        <w:rPr>
          <w:rFonts w:eastAsia="Times New Roman" w:cs="Times New Roman"/>
          <w:b/>
          <w:bCs/>
          <w:color w:val="000000" w:themeColor="text1"/>
          <w:sz w:val="22"/>
          <w:szCs w:val="22"/>
        </w:rPr>
        <w:t>Mediterranean</w:t>
      </w:r>
      <w:r w:rsidRPr="005226AB">
        <w:rPr>
          <w:rFonts w:eastAsia="Times New Roman" w:cs="Times New Roman"/>
          <w:b/>
          <w:bCs/>
          <w:color w:val="000000" w:themeColor="text1"/>
          <w:sz w:val="22"/>
          <w:szCs w:val="22"/>
        </w:rPr>
        <w:t xml:space="preserve"> known globally as the deadliest border on earth. A border which in the decade prior to 2017, has claimed the lives of over 33, 000 people.</w:t>
      </w:r>
      <w:r w:rsidRPr="005226AB">
        <w:rPr>
          <w:rStyle w:val="FootnoteReference"/>
          <w:rFonts w:eastAsia="Times New Roman" w:cs="Times New Roman"/>
          <w:b/>
          <w:bCs/>
          <w:color w:val="000000" w:themeColor="text1"/>
          <w:sz w:val="22"/>
          <w:szCs w:val="22"/>
        </w:rPr>
        <w:footnoteReference w:id="12"/>
      </w:r>
      <w:r w:rsidR="001536AF" w:rsidRPr="005226AB">
        <w:rPr>
          <w:rFonts w:eastAsia="Times New Roman" w:cs="Times New Roman"/>
          <w:b/>
          <w:bCs/>
          <w:color w:val="000000" w:themeColor="text1"/>
          <w:sz w:val="22"/>
          <w:szCs w:val="22"/>
        </w:rPr>
        <w:t xml:space="preserve">Contrary to the view </w:t>
      </w:r>
      <w:r w:rsidR="00ED797A" w:rsidRPr="005226AB">
        <w:rPr>
          <w:rFonts w:eastAsia="Times New Roman" w:cs="Times New Roman"/>
          <w:b/>
          <w:bCs/>
          <w:color w:val="000000" w:themeColor="text1"/>
          <w:sz w:val="22"/>
          <w:szCs w:val="22"/>
        </w:rPr>
        <w:t xml:space="preserve">of government officials such as priti </w:t>
      </w:r>
      <w:r w:rsidR="007769B2" w:rsidRPr="005226AB">
        <w:rPr>
          <w:rFonts w:eastAsia="Times New Roman" w:cs="Times New Roman"/>
          <w:b/>
          <w:bCs/>
          <w:color w:val="000000" w:themeColor="text1"/>
          <w:sz w:val="22"/>
          <w:szCs w:val="22"/>
        </w:rPr>
        <w:t>Patel, these</w:t>
      </w:r>
      <w:r w:rsidR="00683ED5" w:rsidRPr="005226AB">
        <w:rPr>
          <w:rFonts w:eastAsia="Times New Roman" w:cs="Times New Roman"/>
          <w:b/>
          <w:bCs/>
          <w:color w:val="000000" w:themeColor="text1"/>
          <w:sz w:val="22"/>
          <w:szCs w:val="22"/>
        </w:rPr>
        <w:t xml:space="preserve"> journeys </w:t>
      </w:r>
      <w:r w:rsidR="00035D6A" w:rsidRPr="005226AB">
        <w:rPr>
          <w:rFonts w:eastAsia="Times New Roman" w:cs="Times New Roman"/>
          <w:b/>
          <w:bCs/>
          <w:color w:val="000000" w:themeColor="text1"/>
          <w:sz w:val="22"/>
          <w:szCs w:val="22"/>
        </w:rPr>
        <w:t xml:space="preserve">are not </w:t>
      </w:r>
      <w:r w:rsidR="00E60069" w:rsidRPr="005226AB">
        <w:rPr>
          <w:rFonts w:eastAsia="Times New Roman" w:cs="Times New Roman"/>
          <w:b/>
          <w:bCs/>
          <w:color w:val="000000" w:themeColor="text1"/>
          <w:sz w:val="22"/>
          <w:szCs w:val="22"/>
        </w:rPr>
        <w:t>‘unnecessary’</w:t>
      </w:r>
      <w:r w:rsidR="00E60069" w:rsidRPr="005226AB">
        <w:rPr>
          <w:rStyle w:val="FootnoteReference"/>
          <w:rFonts w:eastAsia="Times New Roman" w:cs="Times New Roman"/>
          <w:b/>
          <w:bCs/>
          <w:color w:val="000000" w:themeColor="text1"/>
          <w:sz w:val="22"/>
          <w:szCs w:val="22"/>
        </w:rPr>
        <w:footnoteReference w:id="13"/>
      </w:r>
      <w:r w:rsidR="00683ED5" w:rsidRPr="005226AB">
        <w:rPr>
          <w:rFonts w:eastAsia="Times New Roman" w:cs="Times New Roman"/>
          <w:b/>
          <w:bCs/>
          <w:color w:val="000000" w:themeColor="text1"/>
          <w:sz w:val="22"/>
          <w:szCs w:val="22"/>
        </w:rPr>
        <w:t xml:space="preserve"> </w:t>
      </w:r>
      <w:r w:rsidR="00035D6A" w:rsidRPr="005226AB">
        <w:rPr>
          <w:rFonts w:eastAsia="Times New Roman" w:cs="Times New Roman"/>
          <w:b/>
          <w:bCs/>
          <w:color w:val="000000" w:themeColor="text1"/>
          <w:sz w:val="22"/>
          <w:szCs w:val="22"/>
        </w:rPr>
        <w:t xml:space="preserve">It has been </w:t>
      </w:r>
      <w:r w:rsidR="00E60069" w:rsidRPr="005226AB">
        <w:rPr>
          <w:rFonts w:eastAsia="Times New Roman" w:cs="Times New Roman"/>
          <w:b/>
          <w:bCs/>
          <w:color w:val="000000" w:themeColor="text1"/>
          <w:sz w:val="22"/>
          <w:szCs w:val="22"/>
        </w:rPr>
        <w:t xml:space="preserve">extensively reported </w:t>
      </w:r>
      <w:r w:rsidR="00C9327A" w:rsidRPr="005226AB">
        <w:rPr>
          <w:rFonts w:eastAsia="Times New Roman" w:cs="Times New Roman"/>
          <w:b/>
          <w:bCs/>
          <w:color w:val="000000" w:themeColor="text1"/>
          <w:sz w:val="22"/>
          <w:szCs w:val="22"/>
        </w:rPr>
        <w:t xml:space="preserve">that boat migrants face myriad systemic barriers to accessing </w:t>
      </w:r>
      <w:r w:rsidR="00A174DF" w:rsidRPr="005226AB">
        <w:rPr>
          <w:rFonts w:eastAsia="Times New Roman" w:cs="Times New Roman"/>
          <w:b/>
          <w:bCs/>
          <w:color w:val="000000" w:themeColor="text1"/>
          <w:sz w:val="22"/>
          <w:szCs w:val="22"/>
        </w:rPr>
        <w:t>other routes to entry</w:t>
      </w:r>
      <w:r w:rsidR="001C7C86" w:rsidRPr="005226AB">
        <w:rPr>
          <w:rFonts w:eastAsia="Times New Roman" w:cs="Times New Roman"/>
          <w:b/>
          <w:bCs/>
          <w:color w:val="000000" w:themeColor="text1"/>
          <w:sz w:val="22"/>
          <w:szCs w:val="22"/>
        </w:rPr>
        <w:t xml:space="preserve"> such as poverty,</w:t>
      </w:r>
      <w:r w:rsidR="001C7C86" w:rsidRPr="005226AB">
        <w:rPr>
          <w:rStyle w:val="FootnoteReference"/>
          <w:rFonts w:eastAsia="Times New Roman" w:cs="Times New Roman"/>
          <w:b/>
          <w:bCs/>
          <w:color w:val="000000" w:themeColor="text1"/>
          <w:sz w:val="22"/>
          <w:szCs w:val="22"/>
        </w:rPr>
        <w:footnoteReference w:id="14"/>
      </w:r>
      <w:r w:rsidR="005F041F" w:rsidRPr="005226AB">
        <w:rPr>
          <w:rFonts w:eastAsia="Times New Roman" w:cs="Times New Roman"/>
          <w:b/>
          <w:bCs/>
          <w:color w:val="000000" w:themeColor="text1"/>
          <w:sz w:val="22"/>
          <w:szCs w:val="22"/>
        </w:rPr>
        <w:t xml:space="preserve"> or are forced to undertake these journeys due to displacement crisis resulting from </w:t>
      </w:r>
      <w:r w:rsidR="001C7C86" w:rsidRPr="005226AB">
        <w:rPr>
          <w:rFonts w:eastAsia="Times New Roman" w:cs="Times New Roman"/>
          <w:b/>
          <w:bCs/>
          <w:color w:val="000000" w:themeColor="text1"/>
          <w:sz w:val="22"/>
          <w:szCs w:val="22"/>
        </w:rPr>
        <w:t>war,</w:t>
      </w:r>
      <w:r w:rsidR="001C7C86" w:rsidRPr="005226AB">
        <w:rPr>
          <w:rStyle w:val="FootnoteReference"/>
          <w:rFonts w:eastAsia="Times New Roman" w:cs="Times New Roman"/>
          <w:b/>
          <w:bCs/>
          <w:color w:val="000000" w:themeColor="text1"/>
          <w:sz w:val="22"/>
          <w:szCs w:val="22"/>
        </w:rPr>
        <w:footnoteReference w:id="15"/>
      </w:r>
      <w:r w:rsidR="00A174DF" w:rsidRPr="005226AB">
        <w:rPr>
          <w:rFonts w:eastAsia="Times New Roman" w:cs="Times New Roman"/>
          <w:b/>
          <w:bCs/>
          <w:color w:val="000000" w:themeColor="text1"/>
          <w:sz w:val="22"/>
          <w:szCs w:val="22"/>
        </w:rPr>
        <w:t xml:space="preserve"> </w:t>
      </w:r>
      <w:r w:rsidR="001C7C86" w:rsidRPr="005226AB">
        <w:rPr>
          <w:rFonts w:eastAsia="Times New Roman" w:cs="Times New Roman"/>
          <w:b/>
          <w:bCs/>
          <w:color w:val="000000" w:themeColor="text1"/>
          <w:sz w:val="22"/>
          <w:szCs w:val="22"/>
        </w:rPr>
        <w:t>climate change,</w:t>
      </w:r>
      <w:r w:rsidR="001C7C86" w:rsidRPr="005226AB">
        <w:rPr>
          <w:rStyle w:val="FootnoteReference"/>
          <w:rFonts w:eastAsia="Times New Roman" w:cs="Times New Roman"/>
          <w:b/>
          <w:bCs/>
          <w:color w:val="000000" w:themeColor="text1"/>
          <w:sz w:val="22"/>
          <w:szCs w:val="22"/>
        </w:rPr>
        <w:footnoteReference w:id="16"/>
      </w:r>
      <w:r w:rsidR="00C130B2" w:rsidRPr="005226AB">
        <w:rPr>
          <w:rFonts w:eastAsia="Times New Roman" w:cs="Times New Roman"/>
          <w:b/>
          <w:bCs/>
          <w:color w:val="000000" w:themeColor="text1"/>
          <w:sz w:val="22"/>
          <w:szCs w:val="22"/>
        </w:rPr>
        <w:t xml:space="preserve"> and insecurity amongst other experiences. </w:t>
      </w:r>
    </w:p>
    <w:p w14:paraId="153554E7" w14:textId="06ED5B05" w:rsidR="00C20810" w:rsidRPr="005226AB" w:rsidRDefault="00C20810" w:rsidP="005115CF">
      <w:pPr>
        <w:spacing w:line="360" w:lineRule="auto"/>
        <w:ind w:left="0" w:firstLine="0"/>
        <w:rPr>
          <w:rFonts w:eastAsia="Times New Roman" w:cs="Times New Roman"/>
          <w:b/>
          <w:bCs/>
          <w:color w:val="000000" w:themeColor="text1"/>
          <w:sz w:val="22"/>
          <w:szCs w:val="22"/>
        </w:rPr>
      </w:pPr>
    </w:p>
    <w:p w14:paraId="74381CE1" w14:textId="333ABAC1" w:rsidR="0020087B" w:rsidRPr="005226AB" w:rsidRDefault="00442C1E"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t xml:space="preserve">What these </w:t>
      </w:r>
      <w:r w:rsidR="004705C5" w:rsidRPr="005226AB">
        <w:rPr>
          <w:rFonts w:eastAsia="Times New Roman" w:cs="Times New Roman"/>
          <w:b/>
          <w:bCs/>
          <w:color w:val="000000" w:themeColor="text1"/>
          <w:sz w:val="22"/>
          <w:szCs w:val="22"/>
        </w:rPr>
        <w:t xml:space="preserve">tragic </w:t>
      </w:r>
      <w:r w:rsidRPr="005226AB">
        <w:rPr>
          <w:rFonts w:eastAsia="Times New Roman" w:cs="Times New Roman"/>
          <w:b/>
          <w:bCs/>
          <w:color w:val="000000" w:themeColor="text1"/>
          <w:sz w:val="22"/>
          <w:szCs w:val="22"/>
        </w:rPr>
        <w:t>scenarios have in common</w:t>
      </w:r>
      <w:r w:rsidR="004705C5" w:rsidRPr="005226AB">
        <w:rPr>
          <w:rFonts w:eastAsia="Times New Roman" w:cs="Times New Roman"/>
          <w:b/>
          <w:bCs/>
          <w:color w:val="000000" w:themeColor="text1"/>
          <w:sz w:val="22"/>
          <w:szCs w:val="22"/>
        </w:rPr>
        <w:t xml:space="preserve"> is that they occur in legal realm of </w:t>
      </w:r>
      <w:r w:rsidR="00427659" w:rsidRPr="005226AB">
        <w:rPr>
          <w:rFonts w:eastAsia="Times New Roman" w:cs="Times New Roman"/>
          <w:b/>
          <w:bCs/>
          <w:color w:val="000000" w:themeColor="text1"/>
          <w:sz w:val="22"/>
          <w:szCs w:val="22"/>
        </w:rPr>
        <w:t>UK Immigration</w:t>
      </w:r>
      <w:r w:rsidR="004705C5" w:rsidRPr="005226AB">
        <w:rPr>
          <w:rFonts w:eastAsia="Times New Roman" w:cs="Times New Roman"/>
          <w:b/>
          <w:bCs/>
          <w:color w:val="000000" w:themeColor="text1"/>
          <w:sz w:val="22"/>
          <w:szCs w:val="22"/>
        </w:rPr>
        <w:t xml:space="preserve"> </w:t>
      </w:r>
      <w:r w:rsidR="009B09C3" w:rsidRPr="005226AB">
        <w:rPr>
          <w:rFonts w:eastAsia="Times New Roman" w:cs="Times New Roman"/>
          <w:b/>
          <w:bCs/>
          <w:color w:val="000000" w:themeColor="text1"/>
          <w:sz w:val="22"/>
          <w:szCs w:val="22"/>
        </w:rPr>
        <w:t>legislation</w:t>
      </w:r>
      <w:r w:rsidR="00222BB3" w:rsidRPr="005226AB">
        <w:rPr>
          <w:rFonts w:eastAsia="Times New Roman" w:cs="Times New Roman"/>
          <w:b/>
          <w:bCs/>
          <w:color w:val="000000" w:themeColor="text1"/>
          <w:sz w:val="22"/>
          <w:szCs w:val="22"/>
        </w:rPr>
        <w:t xml:space="preserve">, a </w:t>
      </w:r>
      <w:r w:rsidR="00021D4C" w:rsidRPr="005226AB">
        <w:rPr>
          <w:rFonts w:eastAsia="Times New Roman" w:cs="Times New Roman"/>
          <w:b/>
          <w:bCs/>
          <w:color w:val="000000" w:themeColor="text1"/>
          <w:sz w:val="22"/>
          <w:szCs w:val="22"/>
        </w:rPr>
        <w:t>realm</w:t>
      </w:r>
      <w:r w:rsidR="00222BB3" w:rsidRPr="005226AB">
        <w:rPr>
          <w:rFonts w:eastAsia="Times New Roman" w:cs="Times New Roman"/>
          <w:b/>
          <w:bCs/>
          <w:color w:val="000000" w:themeColor="text1"/>
          <w:sz w:val="22"/>
          <w:szCs w:val="22"/>
        </w:rPr>
        <w:t xml:space="preserve"> which prides itself on the</w:t>
      </w:r>
      <w:r w:rsidR="003661AE" w:rsidRPr="005226AB">
        <w:rPr>
          <w:rFonts w:eastAsia="Times New Roman" w:cs="Times New Roman"/>
          <w:b/>
          <w:bCs/>
          <w:color w:val="000000" w:themeColor="text1"/>
          <w:sz w:val="22"/>
          <w:szCs w:val="22"/>
        </w:rPr>
        <w:t xml:space="preserve"> values of</w:t>
      </w:r>
      <w:r w:rsidR="00222BB3" w:rsidRPr="005226AB">
        <w:rPr>
          <w:rFonts w:eastAsia="Times New Roman" w:cs="Times New Roman"/>
          <w:b/>
          <w:bCs/>
          <w:color w:val="000000" w:themeColor="text1"/>
          <w:sz w:val="22"/>
          <w:szCs w:val="22"/>
        </w:rPr>
        <w:t xml:space="preserve"> </w:t>
      </w:r>
      <w:r w:rsidR="00F8299B" w:rsidRPr="005226AB">
        <w:rPr>
          <w:rFonts w:eastAsia="Times New Roman" w:cs="Times New Roman"/>
          <w:b/>
          <w:bCs/>
          <w:color w:val="000000" w:themeColor="text1"/>
          <w:sz w:val="22"/>
          <w:szCs w:val="22"/>
        </w:rPr>
        <w:t>‘fairness’ and ‘respect’</w:t>
      </w:r>
      <w:r w:rsidR="004A659E" w:rsidRPr="005226AB">
        <w:rPr>
          <w:rFonts w:eastAsia="Times New Roman" w:cs="Times New Roman"/>
          <w:b/>
          <w:bCs/>
          <w:color w:val="000000" w:themeColor="text1"/>
          <w:sz w:val="22"/>
          <w:szCs w:val="22"/>
        </w:rPr>
        <w:t>,</w:t>
      </w:r>
      <w:r w:rsidR="00F8299B" w:rsidRPr="005226AB">
        <w:rPr>
          <w:rStyle w:val="FootnoteReference"/>
          <w:rFonts w:eastAsia="Times New Roman" w:cs="Times New Roman"/>
          <w:b/>
          <w:bCs/>
          <w:color w:val="000000" w:themeColor="text1"/>
          <w:sz w:val="22"/>
          <w:szCs w:val="22"/>
        </w:rPr>
        <w:footnoteReference w:id="17"/>
      </w:r>
      <w:r w:rsidR="004A659E" w:rsidRPr="005226AB">
        <w:rPr>
          <w:rFonts w:eastAsia="Times New Roman" w:cs="Times New Roman"/>
          <w:b/>
          <w:bCs/>
          <w:color w:val="000000" w:themeColor="text1"/>
          <w:sz w:val="22"/>
          <w:szCs w:val="22"/>
        </w:rPr>
        <w:t xml:space="preserve"> but nonetheless contrad</w:t>
      </w:r>
      <w:r w:rsidR="00BC113D" w:rsidRPr="005226AB">
        <w:rPr>
          <w:rFonts w:eastAsia="Times New Roman" w:cs="Times New Roman"/>
          <w:b/>
          <w:bCs/>
          <w:color w:val="000000" w:themeColor="text1"/>
          <w:sz w:val="22"/>
          <w:szCs w:val="22"/>
        </w:rPr>
        <w:t xml:space="preserve">icts itself in </w:t>
      </w:r>
      <w:r w:rsidR="004500C1" w:rsidRPr="005226AB">
        <w:rPr>
          <w:rFonts w:eastAsia="Times New Roman" w:cs="Times New Roman"/>
          <w:b/>
          <w:bCs/>
          <w:color w:val="000000" w:themeColor="text1"/>
          <w:sz w:val="22"/>
          <w:szCs w:val="22"/>
        </w:rPr>
        <w:t xml:space="preserve">application. </w:t>
      </w:r>
      <w:r w:rsidR="00234645" w:rsidRPr="005226AB">
        <w:rPr>
          <w:rFonts w:eastAsia="Times New Roman" w:cs="Times New Roman"/>
          <w:b/>
          <w:bCs/>
          <w:color w:val="000000" w:themeColor="text1"/>
          <w:sz w:val="22"/>
          <w:szCs w:val="22"/>
        </w:rPr>
        <w:t xml:space="preserve">Fortunately, this is </w:t>
      </w:r>
      <w:r w:rsidR="004500C1" w:rsidRPr="005226AB">
        <w:rPr>
          <w:rFonts w:eastAsia="Times New Roman" w:cs="Times New Roman"/>
          <w:b/>
          <w:bCs/>
          <w:color w:val="000000" w:themeColor="text1"/>
          <w:sz w:val="22"/>
          <w:szCs w:val="22"/>
        </w:rPr>
        <w:t>not always t</w:t>
      </w:r>
      <w:r w:rsidR="00234645" w:rsidRPr="005226AB">
        <w:rPr>
          <w:rFonts w:eastAsia="Times New Roman" w:cs="Times New Roman"/>
          <w:b/>
          <w:bCs/>
          <w:color w:val="000000" w:themeColor="text1"/>
          <w:sz w:val="22"/>
          <w:szCs w:val="22"/>
        </w:rPr>
        <w:t xml:space="preserve">he case. </w:t>
      </w:r>
      <w:r w:rsidR="00274020" w:rsidRPr="005226AB">
        <w:rPr>
          <w:rFonts w:eastAsia="Times New Roman" w:cs="Times New Roman"/>
          <w:b/>
          <w:bCs/>
          <w:color w:val="000000" w:themeColor="text1"/>
          <w:sz w:val="22"/>
          <w:szCs w:val="22"/>
        </w:rPr>
        <w:t xml:space="preserve">This is evidenced </w:t>
      </w:r>
      <w:r w:rsidR="003D20E7" w:rsidRPr="005226AB">
        <w:rPr>
          <w:rFonts w:eastAsia="Times New Roman" w:cs="Times New Roman"/>
          <w:b/>
          <w:bCs/>
          <w:color w:val="000000" w:themeColor="text1"/>
          <w:sz w:val="22"/>
          <w:szCs w:val="22"/>
        </w:rPr>
        <w:t xml:space="preserve">by the extensive measures taken to ensure the safe passage and </w:t>
      </w:r>
      <w:r w:rsidR="00721B53" w:rsidRPr="005226AB">
        <w:rPr>
          <w:rFonts w:eastAsia="Times New Roman" w:cs="Times New Roman"/>
          <w:b/>
          <w:bCs/>
          <w:color w:val="000000" w:themeColor="text1"/>
          <w:sz w:val="22"/>
          <w:szCs w:val="22"/>
        </w:rPr>
        <w:t>res</w:t>
      </w:r>
      <w:r w:rsidR="003D20E7" w:rsidRPr="005226AB">
        <w:rPr>
          <w:rFonts w:eastAsia="Times New Roman" w:cs="Times New Roman"/>
          <w:b/>
          <w:bCs/>
          <w:color w:val="000000" w:themeColor="text1"/>
          <w:sz w:val="22"/>
          <w:szCs w:val="22"/>
        </w:rPr>
        <w:t>ettlement of Ukrainian victims of wa</w:t>
      </w:r>
      <w:r w:rsidR="00342653" w:rsidRPr="005226AB">
        <w:rPr>
          <w:rFonts w:eastAsia="Times New Roman" w:cs="Times New Roman"/>
          <w:b/>
          <w:bCs/>
          <w:color w:val="000000" w:themeColor="text1"/>
          <w:sz w:val="22"/>
          <w:szCs w:val="22"/>
        </w:rPr>
        <w:t>r</w:t>
      </w:r>
      <w:r w:rsidR="00721B53" w:rsidRPr="005226AB">
        <w:rPr>
          <w:rFonts w:eastAsia="Times New Roman" w:cs="Times New Roman"/>
          <w:b/>
          <w:bCs/>
          <w:color w:val="000000" w:themeColor="text1"/>
          <w:sz w:val="22"/>
          <w:szCs w:val="22"/>
        </w:rPr>
        <w:t xml:space="preserve"> into</w:t>
      </w:r>
      <w:r w:rsidR="00E50B49" w:rsidRPr="005226AB">
        <w:rPr>
          <w:rFonts w:eastAsia="Times New Roman" w:cs="Times New Roman"/>
          <w:b/>
          <w:bCs/>
          <w:color w:val="000000" w:themeColor="text1"/>
          <w:sz w:val="22"/>
          <w:szCs w:val="22"/>
        </w:rPr>
        <w:t xml:space="preserve"> the country</w:t>
      </w:r>
      <w:r w:rsidR="007F1907" w:rsidRPr="005226AB">
        <w:rPr>
          <w:rFonts w:eastAsia="Times New Roman" w:cs="Times New Roman"/>
          <w:b/>
          <w:bCs/>
          <w:color w:val="000000" w:themeColor="text1"/>
          <w:sz w:val="22"/>
          <w:szCs w:val="22"/>
        </w:rPr>
        <w:t xml:space="preserve">, </w:t>
      </w:r>
      <w:r w:rsidR="00F525BF" w:rsidRPr="005226AB">
        <w:rPr>
          <w:rFonts w:eastAsia="Times New Roman" w:cs="Times New Roman"/>
          <w:b/>
          <w:bCs/>
          <w:color w:val="000000" w:themeColor="text1"/>
          <w:sz w:val="22"/>
          <w:szCs w:val="22"/>
        </w:rPr>
        <w:t>including</w:t>
      </w:r>
      <w:r w:rsidR="00704FB1" w:rsidRPr="005226AB">
        <w:rPr>
          <w:rFonts w:eastAsia="Times New Roman" w:cs="Times New Roman"/>
          <w:b/>
          <w:bCs/>
          <w:color w:val="000000" w:themeColor="text1"/>
          <w:sz w:val="22"/>
          <w:szCs w:val="22"/>
        </w:rPr>
        <w:t xml:space="preserve"> but not limited to, housing schemes,</w:t>
      </w:r>
      <w:r w:rsidR="001A625C" w:rsidRPr="005226AB">
        <w:rPr>
          <w:rFonts w:eastAsia="Times New Roman" w:cs="Times New Roman"/>
          <w:b/>
          <w:bCs/>
          <w:color w:val="000000" w:themeColor="text1"/>
          <w:sz w:val="22"/>
          <w:szCs w:val="22"/>
        </w:rPr>
        <w:t xml:space="preserve"> </w:t>
      </w:r>
      <w:r w:rsidR="0058328B" w:rsidRPr="005226AB">
        <w:rPr>
          <w:rFonts w:eastAsia="Times New Roman" w:cs="Times New Roman"/>
          <w:b/>
          <w:bCs/>
          <w:color w:val="000000" w:themeColor="text1"/>
          <w:sz w:val="22"/>
          <w:szCs w:val="22"/>
        </w:rPr>
        <w:t>visa extensions,</w:t>
      </w:r>
      <w:r w:rsidR="0058328B" w:rsidRPr="005226AB">
        <w:rPr>
          <w:rStyle w:val="FootnoteReference"/>
          <w:rFonts w:eastAsia="Times New Roman" w:cs="Times New Roman"/>
          <w:b/>
          <w:bCs/>
          <w:color w:val="000000" w:themeColor="text1"/>
          <w:sz w:val="22"/>
          <w:szCs w:val="22"/>
        </w:rPr>
        <w:footnoteReference w:id="18"/>
      </w:r>
      <w:r w:rsidR="00F15E1B" w:rsidRPr="005226AB">
        <w:rPr>
          <w:rFonts w:eastAsia="Times New Roman" w:cs="Times New Roman"/>
          <w:b/>
          <w:bCs/>
          <w:color w:val="000000" w:themeColor="text1"/>
          <w:sz w:val="22"/>
          <w:szCs w:val="22"/>
        </w:rPr>
        <w:t xml:space="preserve">family reunification </w:t>
      </w:r>
      <w:r w:rsidR="0064364A" w:rsidRPr="005226AB">
        <w:rPr>
          <w:rFonts w:eastAsia="Times New Roman" w:cs="Times New Roman"/>
          <w:b/>
          <w:bCs/>
          <w:color w:val="000000" w:themeColor="text1"/>
          <w:sz w:val="22"/>
          <w:szCs w:val="22"/>
        </w:rPr>
        <w:t>schemes</w:t>
      </w:r>
      <w:r w:rsidR="00F525BF" w:rsidRPr="005226AB">
        <w:rPr>
          <w:rStyle w:val="FootnoteReference"/>
          <w:rFonts w:eastAsia="Times New Roman" w:cs="Times New Roman"/>
          <w:b/>
          <w:bCs/>
          <w:color w:val="000000" w:themeColor="text1"/>
          <w:sz w:val="22"/>
          <w:szCs w:val="22"/>
        </w:rPr>
        <w:footnoteReference w:id="19"/>
      </w:r>
      <w:r w:rsidR="0064364A" w:rsidRPr="005226AB">
        <w:rPr>
          <w:rFonts w:eastAsia="Times New Roman" w:cs="Times New Roman"/>
          <w:b/>
          <w:bCs/>
          <w:color w:val="000000" w:themeColor="text1"/>
          <w:sz w:val="22"/>
          <w:szCs w:val="22"/>
        </w:rPr>
        <w:t xml:space="preserve"> and even financial assistance</w:t>
      </w:r>
      <w:r w:rsidR="00002BB7" w:rsidRPr="005226AB">
        <w:rPr>
          <w:rFonts w:eastAsia="Times New Roman" w:cs="Times New Roman"/>
          <w:b/>
          <w:bCs/>
          <w:color w:val="000000" w:themeColor="text1"/>
          <w:sz w:val="22"/>
          <w:szCs w:val="22"/>
        </w:rPr>
        <w:t>.</w:t>
      </w:r>
      <w:r w:rsidR="00002BB7" w:rsidRPr="005226AB">
        <w:rPr>
          <w:rStyle w:val="FootnoteReference"/>
          <w:rFonts w:eastAsia="Times New Roman" w:cs="Times New Roman"/>
          <w:b/>
          <w:bCs/>
          <w:color w:val="000000" w:themeColor="text1"/>
          <w:sz w:val="22"/>
          <w:szCs w:val="22"/>
        </w:rPr>
        <w:footnoteReference w:id="20"/>
      </w:r>
    </w:p>
    <w:p w14:paraId="717AE362" w14:textId="77777777" w:rsidR="00D84CBA" w:rsidRPr="005226AB" w:rsidRDefault="00D84CBA" w:rsidP="005115CF">
      <w:pPr>
        <w:spacing w:line="360" w:lineRule="auto"/>
        <w:ind w:left="0" w:firstLine="0"/>
        <w:rPr>
          <w:rFonts w:eastAsia="Times New Roman" w:cs="Times New Roman"/>
          <w:b/>
          <w:bCs/>
          <w:color w:val="000000" w:themeColor="text1"/>
          <w:sz w:val="22"/>
          <w:szCs w:val="22"/>
        </w:rPr>
      </w:pPr>
    </w:p>
    <w:p w14:paraId="5339DDF7" w14:textId="7086C3C4" w:rsidR="00D84CBA" w:rsidRPr="005226AB" w:rsidRDefault="00D84CBA"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t xml:space="preserve">While </w:t>
      </w:r>
      <w:r w:rsidR="00455EB7" w:rsidRPr="005226AB">
        <w:rPr>
          <w:rFonts w:eastAsia="Times New Roman" w:cs="Times New Roman"/>
          <w:b/>
          <w:bCs/>
          <w:color w:val="000000" w:themeColor="text1"/>
          <w:sz w:val="22"/>
          <w:szCs w:val="22"/>
        </w:rPr>
        <w:t>the m</w:t>
      </w:r>
      <w:r w:rsidR="00E84813" w:rsidRPr="005226AB">
        <w:rPr>
          <w:rFonts w:eastAsia="Times New Roman" w:cs="Times New Roman"/>
          <w:b/>
          <w:bCs/>
          <w:color w:val="000000" w:themeColor="text1"/>
          <w:sz w:val="22"/>
          <w:szCs w:val="22"/>
        </w:rPr>
        <w:t xml:space="preserve">ultiple </w:t>
      </w:r>
      <w:r w:rsidR="00FF61A2" w:rsidRPr="005226AB">
        <w:rPr>
          <w:rFonts w:eastAsia="Times New Roman" w:cs="Times New Roman"/>
          <w:b/>
          <w:bCs/>
          <w:color w:val="000000" w:themeColor="text1"/>
          <w:sz w:val="22"/>
          <w:szCs w:val="22"/>
        </w:rPr>
        <w:t>schemes</w:t>
      </w:r>
      <w:r w:rsidR="00455EB7" w:rsidRPr="005226AB">
        <w:rPr>
          <w:rFonts w:eastAsia="Times New Roman" w:cs="Times New Roman"/>
          <w:b/>
          <w:bCs/>
          <w:color w:val="000000" w:themeColor="text1"/>
          <w:sz w:val="22"/>
          <w:szCs w:val="22"/>
        </w:rPr>
        <w:t xml:space="preserve"> represent an effort </w:t>
      </w:r>
      <w:r w:rsidR="00FF61A2" w:rsidRPr="005226AB">
        <w:rPr>
          <w:rFonts w:eastAsia="Times New Roman" w:cs="Times New Roman"/>
          <w:b/>
          <w:bCs/>
          <w:color w:val="000000" w:themeColor="text1"/>
          <w:sz w:val="22"/>
          <w:szCs w:val="22"/>
        </w:rPr>
        <w:t xml:space="preserve">by the government aimed at meeting the needs </w:t>
      </w:r>
      <w:r w:rsidR="007E0F3B" w:rsidRPr="005226AB">
        <w:rPr>
          <w:rFonts w:eastAsia="Times New Roman" w:cs="Times New Roman"/>
          <w:b/>
          <w:bCs/>
          <w:color w:val="000000" w:themeColor="text1"/>
          <w:sz w:val="22"/>
          <w:szCs w:val="22"/>
        </w:rPr>
        <w:t>of Ukrainian subjects, this scenario contrasted with the Windrush s</w:t>
      </w:r>
      <w:r w:rsidR="00681A44" w:rsidRPr="005226AB">
        <w:rPr>
          <w:rFonts w:eastAsia="Times New Roman" w:cs="Times New Roman"/>
          <w:b/>
          <w:bCs/>
          <w:color w:val="000000" w:themeColor="text1"/>
          <w:sz w:val="22"/>
          <w:szCs w:val="22"/>
        </w:rPr>
        <w:t>candal</w:t>
      </w:r>
      <w:r w:rsidR="007E0F3B" w:rsidRPr="005226AB">
        <w:rPr>
          <w:rFonts w:eastAsia="Times New Roman" w:cs="Times New Roman"/>
          <w:b/>
          <w:bCs/>
          <w:color w:val="000000" w:themeColor="text1"/>
          <w:sz w:val="22"/>
          <w:szCs w:val="22"/>
        </w:rPr>
        <w:t xml:space="preserve"> and the general criminalisation of boat migrants </w:t>
      </w:r>
      <w:r w:rsidR="00B34834" w:rsidRPr="005226AB">
        <w:rPr>
          <w:rFonts w:eastAsia="Times New Roman" w:cs="Times New Roman"/>
          <w:b/>
          <w:bCs/>
          <w:color w:val="000000" w:themeColor="text1"/>
          <w:sz w:val="22"/>
          <w:szCs w:val="22"/>
        </w:rPr>
        <w:t>through the recent illegal migration bill</w:t>
      </w:r>
      <w:r w:rsidR="00D3540C" w:rsidRPr="005226AB">
        <w:rPr>
          <w:rStyle w:val="FootnoteReference"/>
          <w:rFonts w:eastAsia="Times New Roman" w:cs="Times New Roman"/>
          <w:b/>
          <w:bCs/>
          <w:color w:val="000000" w:themeColor="text1"/>
          <w:sz w:val="22"/>
          <w:szCs w:val="22"/>
        </w:rPr>
        <w:footnoteReference w:id="21"/>
      </w:r>
      <w:r w:rsidR="00D543D6" w:rsidRPr="005226AB">
        <w:rPr>
          <w:rFonts w:eastAsia="Times New Roman" w:cs="Times New Roman"/>
          <w:b/>
          <w:bCs/>
          <w:color w:val="000000" w:themeColor="text1"/>
          <w:sz w:val="22"/>
          <w:szCs w:val="22"/>
        </w:rPr>
        <w:t xml:space="preserve"> show a clear difference </w:t>
      </w:r>
      <w:r w:rsidR="00D543D6" w:rsidRPr="005226AB">
        <w:rPr>
          <w:rFonts w:eastAsia="Times New Roman" w:cs="Times New Roman"/>
          <w:b/>
          <w:bCs/>
          <w:color w:val="000000" w:themeColor="text1"/>
          <w:sz w:val="22"/>
          <w:szCs w:val="22"/>
        </w:rPr>
        <w:lastRenderedPageBreak/>
        <w:t>in treatment</w:t>
      </w:r>
      <w:r w:rsidR="00681A44" w:rsidRPr="005226AB">
        <w:rPr>
          <w:rFonts w:eastAsia="Times New Roman" w:cs="Times New Roman"/>
          <w:b/>
          <w:bCs/>
          <w:color w:val="000000" w:themeColor="text1"/>
          <w:sz w:val="22"/>
          <w:szCs w:val="22"/>
        </w:rPr>
        <w:t>. This has</w:t>
      </w:r>
      <w:r w:rsidR="00F202A5" w:rsidRPr="005226AB">
        <w:rPr>
          <w:rFonts w:eastAsia="Times New Roman" w:cs="Times New Roman"/>
          <w:b/>
          <w:bCs/>
          <w:color w:val="000000" w:themeColor="text1"/>
          <w:sz w:val="22"/>
          <w:szCs w:val="22"/>
        </w:rPr>
        <w:t xml:space="preserve"> </w:t>
      </w:r>
      <w:r w:rsidR="00B47F1E" w:rsidRPr="005226AB">
        <w:rPr>
          <w:rFonts w:eastAsia="Times New Roman" w:cs="Times New Roman"/>
          <w:b/>
          <w:bCs/>
          <w:color w:val="000000" w:themeColor="text1"/>
          <w:sz w:val="22"/>
          <w:szCs w:val="22"/>
        </w:rPr>
        <w:t>reported and</w:t>
      </w:r>
      <w:r w:rsidR="00F202A5" w:rsidRPr="005226AB">
        <w:rPr>
          <w:rFonts w:eastAsia="Times New Roman" w:cs="Times New Roman"/>
          <w:b/>
          <w:bCs/>
          <w:color w:val="000000" w:themeColor="text1"/>
          <w:sz w:val="22"/>
          <w:szCs w:val="22"/>
        </w:rPr>
        <w:t xml:space="preserve"> analysed to be </w:t>
      </w:r>
      <w:r w:rsidR="00DD4FCB" w:rsidRPr="005226AB">
        <w:rPr>
          <w:rFonts w:eastAsia="Times New Roman" w:cs="Times New Roman"/>
          <w:b/>
          <w:bCs/>
          <w:color w:val="000000" w:themeColor="text1"/>
          <w:sz w:val="22"/>
          <w:szCs w:val="22"/>
        </w:rPr>
        <w:t>a ‘double standard’</w:t>
      </w:r>
      <w:r w:rsidR="00DD4FCB" w:rsidRPr="005226AB">
        <w:rPr>
          <w:rStyle w:val="FootnoteReference"/>
          <w:rFonts w:eastAsia="Times New Roman" w:cs="Times New Roman"/>
          <w:b/>
          <w:bCs/>
          <w:color w:val="000000" w:themeColor="text1"/>
          <w:sz w:val="22"/>
          <w:szCs w:val="22"/>
        </w:rPr>
        <w:footnoteReference w:id="22"/>
      </w:r>
      <w:r w:rsidR="00DD4FCB" w:rsidRPr="005226AB">
        <w:rPr>
          <w:rFonts w:eastAsia="Times New Roman" w:cs="Times New Roman"/>
          <w:b/>
          <w:bCs/>
          <w:color w:val="000000" w:themeColor="text1"/>
          <w:sz w:val="22"/>
          <w:szCs w:val="22"/>
        </w:rPr>
        <w:t xml:space="preserve"> amounting to ‘racial discrimination</w:t>
      </w:r>
      <w:r w:rsidR="0051163B" w:rsidRPr="005226AB">
        <w:rPr>
          <w:rStyle w:val="FootnoteReference"/>
          <w:rFonts w:eastAsia="Times New Roman" w:cs="Times New Roman"/>
          <w:b/>
          <w:bCs/>
          <w:color w:val="000000" w:themeColor="text1"/>
          <w:sz w:val="22"/>
          <w:szCs w:val="22"/>
        </w:rPr>
        <w:footnoteReference w:id="23"/>
      </w:r>
      <w:r w:rsidR="0051163B" w:rsidRPr="005226AB">
        <w:rPr>
          <w:rFonts w:eastAsia="Times New Roman" w:cs="Times New Roman"/>
          <w:b/>
          <w:bCs/>
          <w:color w:val="000000" w:themeColor="text1"/>
          <w:sz w:val="22"/>
          <w:szCs w:val="22"/>
        </w:rPr>
        <w:t xml:space="preserve"> or </w:t>
      </w:r>
      <w:r w:rsidR="00C24C41" w:rsidRPr="005226AB">
        <w:rPr>
          <w:rFonts w:eastAsia="Times New Roman" w:cs="Times New Roman"/>
          <w:b/>
          <w:bCs/>
          <w:color w:val="000000" w:themeColor="text1"/>
          <w:sz w:val="22"/>
          <w:szCs w:val="22"/>
        </w:rPr>
        <w:t>‘</w:t>
      </w:r>
      <w:r w:rsidR="0051163B" w:rsidRPr="005226AB">
        <w:rPr>
          <w:rFonts w:eastAsia="Times New Roman" w:cs="Times New Roman"/>
          <w:b/>
          <w:bCs/>
          <w:color w:val="000000" w:themeColor="text1"/>
          <w:sz w:val="22"/>
          <w:szCs w:val="22"/>
        </w:rPr>
        <w:t>racism</w:t>
      </w:r>
      <w:r w:rsidR="00C24C41" w:rsidRPr="005226AB">
        <w:rPr>
          <w:rFonts w:eastAsia="Times New Roman" w:cs="Times New Roman"/>
          <w:b/>
          <w:bCs/>
          <w:color w:val="000000" w:themeColor="text1"/>
          <w:sz w:val="22"/>
          <w:szCs w:val="22"/>
        </w:rPr>
        <w:t>’</w:t>
      </w:r>
      <w:r w:rsidR="00B47F1E" w:rsidRPr="005226AB">
        <w:rPr>
          <w:rFonts w:eastAsia="Times New Roman" w:cs="Times New Roman"/>
          <w:b/>
          <w:bCs/>
          <w:color w:val="000000" w:themeColor="text1"/>
          <w:sz w:val="22"/>
          <w:szCs w:val="22"/>
        </w:rPr>
        <w:t>,</w:t>
      </w:r>
      <w:r w:rsidR="00C24C41" w:rsidRPr="005226AB">
        <w:rPr>
          <w:rStyle w:val="FootnoteReference"/>
          <w:rFonts w:eastAsia="Times New Roman" w:cs="Times New Roman"/>
          <w:b/>
          <w:bCs/>
          <w:color w:val="000000" w:themeColor="text1"/>
          <w:sz w:val="22"/>
          <w:szCs w:val="22"/>
        </w:rPr>
        <w:footnoteReference w:id="24"/>
      </w:r>
      <w:r w:rsidR="00681A44" w:rsidRPr="005226AB">
        <w:rPr>
          <w:rFonts w:eastAsia="Times New Roman" w:cs="Times New Roman"/>
          <w:b/>
          <w:bCs/>
          <w:color w:val="000000" w:themeColor="text1"/>
          <w:sz w:val="22"/>
          <w:szCs w:val="22"/>
        </w:rPr>
        <w:t xml:space="preserve"> </w:t>
      </w:r>
      <w:r w:rsidR="00B47F1E" w:rsidRPr="005226AB">
        <w:rPr>
          <w:rFonts w:eastAsia="Times New Roman" w:cs="Times New Roman"/>
          <w:b/>
          <w:bCs/>
          <w:color w:val="000000" w:themeColor="text1"/>
          <w:sz w:val="22"/>
          <w:szCs w:val="22"/>
        </w:rPr>
        <w:t xml:space="preserve">considering the Europeanness of the Ukrainian </w:t>
      </w:r>
      <w:r w:rsidR="00A22D7A" w:rsidRPr="005226AB">
        <w:rPr>
          <w:rFonts w:eastAsia="Times New Roman" w:cs="Times New Roman"/>
          <w:b/>
          <w:bCs/>
          <w:color w:val="000000" w:themeColor="text1"/>
          <w:sz w:val="22"/>
          <w:szCs w:val="22"/>
        </w:rPr>
        <w:t xml:space="preserve">subjects and the </w:t>
      </w:r>
      <w:r w:rsidR="009A4A40" w:rsidRPr="005226AB">
        <w:rPr>
          <w:rFonts w:eastAsia="Times New Roman" w:cs="Times New Roman"/>
          <w:b/>
          <w:bCs/>
          <w:color w:val="000000" w:themeColor="text1"/>
          <w:sz w:val="22"/>
          <w:szCs w:val="22"/>
        </w:rPr>
        <w:t xml:space="preserve">non- whiteness of others such as the Windrush victims. </w:t>
      </w:r>
      <w:r w:rsidR="00DE5B3B" w:rsidRPr="005226AB">
        <w:rPr>
          <w:rFonts w:eastAsia="Times New Roman" w:cs="Times New Roman"/>
          <w:b/>
          <w:bCs/>
          <w:color w:val="000000" w:themeColor="text1"/>
          <w:sz w:val="22"/>
          <w:szCs w:val="22"/>
        </w:rPr>
        <w:t xml:space="preserve">As </w:t>
      </w:r>
      <w:r w:rsidR="00C03393" w:rsidRPr="005226AB">
        <w:rPr>
          <w:rFonts w:eastAsia="Times New Roman" w:cs="Times New Roman"/>
          <w:b/>
          <w:bCs/>
          <w:color w:val="000000" w:themeColor="text1"/>
          <w:sz w:val="22"/>
          <w:szCs w:val="22"/>
        </w:rPr>
        <w:t xml:space="preserve">racism has been extensively theorised to be an ‘export of </w:t>
      </w:r>
      <w:r w:rsidR="007C158C" w:rsidRPr="005226AB">
        <w:rPr>
          <w:rFonts w:eastAsia="Times New Roman" w:cs="Times New Roman"/>
          <w:b/>
          <w:bCs/>
          <w:color w:val="000000" w:themeColor="text1"/>
          <w:sz w:val="22"/>
          <w:szCs w:val="22"/>
        </w:rPr>
        <w:t xml:space="preserve">colonialism’ </w:t>
      </w:r>
      <w:r w:rsidR="0003756E" w:rsidRPr="005226AB">
        <w:rPr>
          <w:rStyle w:val="FootnoteReference"/>
          <w:rFonts w:eastAsia="Times New Roman" w:cs="Times New Roman"/>
          <w:b/>
          <w:bCs/>
          <w:color w:val="000000" w:themeColor="text1"/>
          <w:sz w:val="22"/>
          <w:szCs w:val="22"/>
        </w:rPr>
        <w:footnoteReference w:id="25"/>
      </w:r>
      <w:r w:rsidR="007C158C" w:rsidRPr="005226AB">
        <w:rPr>
          <w:rFonts w:eastAsia="Times New Roman" w:cs="Times New Roman"/>
          <w:b/>
          <w:bCs/>
          <w:color w:val="000000" w:themeColor="text1"/>
          <w:sz w:val="22"/>
          <w:szCs w:val="22"/>
        </w:rPr>
        <w:t xml:space="preserve"> which humanises some and dehumanises others</w:t>
      </w:r>
      <w:r w:rsidR="00A975EA" w:rsidRPr="005226AB">
        <w:rPr>
          <w:rFonts w:eastAsia="Times New Roman" w:cs="Times New Roman"/>
          <w:b/>
          <w:bCs/>
          <w:color w:val="000000" w:themeColor="text1"/>
          <w:sz w:val="22"/>
          <w:szCs w:val="22"/>
        </w:rPr>
        <w:t>,</w:t>
      </w:r>
      <w:r w:rsidR="00A975EA" w:rsidRPr="005226AB">
        <w:rPr>
          <w:rStyle w:val="FootnoteReference"/>
          <w:rFonts w:eastAsia="Times New Roman" w:cs="Times New Roman"/>
          <w:b/>
          <w:bCs/>
          <w:color w:val="000000" w:themeColor="text1"/>
          <w:sz w:val="22"/>
          <w:szCs w:val="22"/>
        </w:rPr>
        <w:footnoteReference w:id="26"/>
      </w:r>
      <w:r w:rsidR="00A975EA" w:rsidRPr="005226AB">
        <w:rPr>
          <w:rFonts w:eastAsia="Times New Roman" w:cs="Times New Roman"/>
          <w:b/>
          <w:bCs/>
          <w:color w:val="000000" w:themeColor="text1"/>
          <w:sz w:val="22"/>
          <w:szCs w:val="22"/>
        </w:rPr>
        <w:t xml:space="preserve"> it may be </w:t>
      </w:r>
      <w:r w:rsidR="0004716A" w:rsidRPr="005226AB">
        <w:rPr>
          <w:rFonts w:eastAsia="Times New Roman" w:cs="Times New Roman"/>
          <w:b/>
          <w:bCs/>
          <w:color w:val="000000" w:themeColor="text1"/>
          <w:sz w:val="22"/>
          <w:szCs w:val="22"/>
        </w:rPr>
        <w:t>argued</w:t>
      </w:r>
      <w:r w:rsidR="00A975EA" w:rsidRPr="005226AB">
        <w:rPr>
          <w:rFonts w:eastAsia="Times New Roman" w:cs="Times New Roman"/>
          <w:b/>
          <w:bCs/>
          <w:color w:val="000000" w:themeColor="text1"/>
          <w:sz w:val="22"/>
          <w:szCs w:val="22"/>
        </w:rPr>
        <w:t xml:space="preserve"> that this double standard in </w:t>
      </w:r>
      <w:r w:rsidR="0004716A" w:rsidRPr="005226AB">
        <w:rPr>
          <w:rFonts w:eastAsia="Times New Roman" w:cs="Times New Roman"/>
          <w:b/>
          <w:bCs/>
          <w:color w:val="000000" w:themeColor="text1"/>
          <w:sz w:val="22"/>
          <w:szCs w:val="22"/>
        </w:rPr>
        <w:t>the application of Immigration l</w:t>
      </w:r>
      <w:r w:rsidR="009F4B97" w:rsidRPr="005226AB">
        <w:rPr>
          <w:rFonts w:eastAsia="Times New Roman" w:cs="Times New Roman"/>
          <w:b/>
          <w:bCs/>
          <w:color w:val="000000" w:themeColor="text1"/>
          <w:sz w:val="22"/>
          <w:szCs w:val="22"/>
        </w:rPr>
        <w:t>aw</w:t>
      </w:r>
      <w:r w:rsidR="0004716A" w:rsidRPr="005226AB">
        <w:rPr>
          <w:rFonts w:eastAsia="Times New Roman" w:cs="Times New Roman"/>
          <w:b/>
          <w:bCs/>
          <w:color w:val="000000" w:themeColor="text1"/>
          <w:sz w:val="22"/>
          <w:szCs w:val="22"/>
        </w:rPr>
        <w:t xml:space="preserve"> is colonially informed.</w:t>
      </w:r>
    </w:p>
    <w:p w14:paraId="6FC03D08" w14:textId="77777777" w:rsidR="007C6A5F" w:rsidRPr="005226AB" w:rsidRDefault="007C6A5F" w:rsidP="005115CF">
      <w:pPr>
        <w:spacing w:line="360" w:lineRule="auto"/>
        <w:ind w:left="0" w:firstLine="0"/>
        <w:rPr>
          <w:rFonts w:eastAsia="Times New Roman" w:cs="Times New Roman"/>
          <w:b/>
          <w:bCs/>
          <w:color w:val="000000" w:themeColor="text1"/>
          <w:sz w:val="22"/>
          <w:szCs w:val="22"/>
        </w:rPr>
      </w:pPr>
    </w:p>
    <w:p w14:paraId="5F1FF270" w14:textId="53851605" w:rsidR="005115CF" w:rsidRPr="005226AB" w:rsidRDefault="00CD1DDF" w:rsidP="005115CF">
      <w:pPr>
        <w:spacing w:line="360" w:lineRule="auto"/>
        <w:ind w:left="0" w:firstLine="0"/>
        <w:rPr>
          <w:rFonts w:eastAsia="Times New Roman" w:cs="Times New Roman"/>
          <w:b/>
          <w:bCs/>
          <w:color w:val="000000" w:themeColor="text1"/>
          <w:sz w:val="22"/>
          <w:szCs w:val="22"/>
        </w:rPr>
      </w:pPr>
      <w:r w:rsidRPr="005226AB">
        <w:rPr>
          <w:rFonts w:eastAsia="Times New Roman" w:cs="Times New Roman"/>
          <w:b/>
          <w:bCs/>
          <w:color w:val="000000" w:themeColor="text1"/>
          <w:sz w:val="22"/>
          <w:szCs w:val="22"/>
        </w:rPr>
        <w:t>Following this, t</w:t>
      </w:r>
      <w:r w:rsidR="00A92D79" w:rsidRPr="005226AB">
        <w:rPr>
          <w:rFonts w:eastAsia="Times New Roman" w:cs="Times New Roman"/>
          <w:b/>
          <w:bCs/>
          <w:color w:val="000000" w:themeColor="text1"/>
          <w:sz w:val="22"/>
          <w:szCs w:val="22"/>
        </w:rPr>
        <w:t>his project</w:t>
      </w:r>
      <w:r w:rsidR="00D37D61" w:rsidRPr="005226AB">
        <w:rPr>
          <w:rFonts w:eastAsia="Times New Roman" w:cs="Times New Roman"/>
          <w:b/>
          <w:bCs/>
          <w:color w:val="000000" w:themeColor="text1"/>
          <w:sz w:val="22"/>
          <w:szCs w:val="22"/>
        </w:rPr>
        <w:t xml:space="preserve"> </w:t>
      </w:r>
      <w:r w:rsidR="009F4B97" w:rsidRPr="005226AB">
        <w:rPr>
          <w:rFonts w:eastAsia="Times New Roman" w:cs="Times New Roman"/>
          <w:b/>
          <w:bCs/>
          <w:color w:val="000000" w:themeColor="text1"/>
          <w:sz w:val="22"/>
          <w:szCs w:val="22"/>
        </w:rPr>
        <w:t>will argue</w:t>
      </w:r>
      <w:r w:rsidR="00A92D79" w:rsidRPr="005226AB">
        <w:rPr>
          <w:rFonts w:eastAsia="Times New Roman" w:cs="Times New Roman"/>
          <w:b/>
          <w:bCs/>
          <w:color w:val="000000" w:themeColor="text1"/>
          <w:sz w:val="22"/>
          <w:szCs w:val="22"/>
        </w:rPr>
        <w:t xml:space="preserve"> that </w:t>
      </w:r>
      <w:r w:rsidR="00DE2AAD" w:rsidRPr="005226AB">
        <w:rPr>
          <w:rFonts w:eastAsia="Times New Roman" w:cs="Times New Roman"/>
          <w:b/>
          <w:bCs/>
          <w:color w:val="000000" w:themeColor="text1"/>
          <w:sz w:val="22"/>
          <w:szCs w:val="22"/>
        </w:rPr>
        <w:t xml:space="preserve">the development of UK immigration </w:t>
      </w:r>
      <w:r w:rsidR="00D37D61" w:rsidRPr="005226AB">
        <w:rPr>
          <w:rFonts w:eastAsia="Times New Roman" w:cs="Times New Roman"/>
          <w:b/>
          <w:bCs/>
          <w:color w:val="000000" w:themeColor="text1"/>
          <w:sz w:val="22"/>
          <w:szCs w:val="22"/>
        </w:rPr>
        <w:t>is a lega</w:t>
      </w:r>
      <w:r w:rsidR="00A669ED" w:rsidRPr="005226AB">
        <w:rPr>
          <w:rFonts w:eastAsia="Times New Roman" w:cs="Times New Roman"/>
          <w:b/>
          <w:bCs/>
          <w:color w:val="000000" w:themeColor="text1"/>
          <w:sz w:val="22"/>
          <w:szCs w:val="22"/>
        </w:rPr>
        <w:t xml:space="preserve">cy of colonialism. </w:t>
      </w:r>
      <w:r w:rsidR="006A65A6" w:rsidRPr="005226AB">
        <w:rPr>
          <w:rFonts w:eastAsia="Times New Roman" w:cs="Times New Roman"/>
          <w:b/>
          <w:bCs/>
          <w:color w:val="000000" w:themeColor="text1"/>
          <w:sz w:val="22"/>
          <w:szCs w:val="22"/>
        </w:rPr>
        <w:t xml:space="preserve">As such, this mistreatment is well established in its functioning. </w:t>
      </w:r>
      <w:r w:rsidR="00D33EF4" w:rsidRPr="005226AB">
        <w:rPr>
          <w:rFonts w:eastAsia="Times New Roman" w:cs="Times New Roman"/>
          <w:b/>
          <w:bCs/>
          <w:color w:val="000000" w:themeColor="text1"/>
          <w:sz w:val="22"/>
          <w:szCs w:val="22"/>
        </w:rPr>
        <w:t>This</w:t>
      </w:r>
      <w:r w:rsidR="00B57911" w:rsidRPr="005226AB">
        <w:rPr>
          <w:rFonts w:eastAsia="Times New Roman" w:cs="Times New Roman"/>
          <w:b/>
          <w:bCs/>
          <w:color w:val="000000" w:themeColor="text1"/>
          <w:sz w:val="22"/>
          <w:szCs w:val="22"/>
        </w:rPr>
        <w:t xml:space="preserve"> argument will</w:t>
      </w:r>
      <w:r w:rsidR="00D33EF4" w:rsidRPr="005226AB">
        <w:rPr>
          <w:rFonts w:eastAsia="Times New Roman" w:cs="Times New Roman"/>
          <w:b/>
          <w:bCs/>
          <w:color w:val="000000" w:themeColor="text1"/>
          <w:sz w:val="22"/>
          <w:szCs w:val="22"/>
        </w:rPr>
        <w:t xml:space="preserve"> be evidenced by</w:t>
      </w:r>
      <w:r w:rsidR="0014369C" w:rsidRPr="005226AB">
        <w:rPr>
          <w:rFonts w:eastAsia="Times New Roman" w:cs="Times New Roman"/>
          <w:b/>
          <w:bCs/>
          <w:color w:val="000000" w:themeColor="text1"/>
          <w:sz w:val="22"/>
          <w:szCs w:val="22"/>
        </w:rPr>
        <w:t xml:space="preserve"> </w:t>
      </w:r>
      <w:r w:rsidR="00A669ED" w:rsidRPr="005226AB">
        <w:rPr>
          <w:rFonts w:eastAsia="Times New Roman" w:cs="Times New Roman"/>
          <w:b/>
          <w:bCs/>
          <w:color w:val="000000" w:themeColor="text1"/>
          <w:sz w:val="22"/>
          <w:szCs w:val="22"/>
        </w:rPr>
        <w:t>analysi</w:t>
      </w:r>
      <w:r w:rsidR="00B57911" w:rsidRPr="005226AB">
        <w:rPr>
          <w:rFonts w:eastAsia="Times New Roman" w:cs="Times New Roman"/>
          <w:b/>
          <w:bCs/>
          <w:color w:val="000000" w:themeColor="text1"/>
          <w:sz w:val="22"/>
          <w:szCs w:val="22"/>
        </w:rPr>
        <w:t>ng</w:t>
      </w:r>
      <w:r w:rsidR="0014369C" w:rsidRPr="005226AB">
        <w:rPr>
          <w:rFonts w:eastAsia="Times New Roman" w:cs="Times New Roman"/>
          <w:b/>
          <w:bCs/>
          <w:color w:val="000000" w:themeColor="text1"/>
          <w:sz w:val="22"/>
          <w:szCs w:val="22"/>
        </w:rPr>
        <w:t xml:space="preserve"> historical a</w:t>
      </w:r>
      <w:r w:rsidR="00C83F88" w:rsidRPr="005226AB">
        <w:rPr>
          <w:rFonts w:eastAsia="Times New Roman" w:cs="Times New Roman"/>
          <w:b/>
          <w:bCs/>
          <w:color w:val="000000" w:themeColor="text1"/>
          <w:sz w:val="22"/>
          <w:szCs w:val="22"/>
        </w:rPr>
        <w:t xml:space="preserve">nd current legalisation </w:t>
      </w:r>
      <w:r w:rsidR="009A130A" w:rsidRPr="005226AB">
        <w:rPr>
          <w:rFonts w:eastAsia="Times New Roman" w:cs="Times New Roman"/>
          <w:b/>
          <w:bCs/>
          <w:color w:val="000000" w:themeColor="text1"/>
          <w:sz w:val="22"/>
          <w:szCs w:val="22"/>
        </w:rPr>
        <w:t xml:space="preserve">to show that contrary to its positionality of </w:t>
      </w:r>
      <w:r w:rsidR="005115CF" w:rsidRPr="005226AB">
        <w:rPr>
          <w:rFonts w:eastAsia="Times New Roman" w:cs="Times New Roman"/>
          <w:b/>
          <w:bCs/>
          <w:color w:val="000000" w:themeColor="text1"/>
          <w:sz w:val="22"/>
          <w:szCs w:val="22"/>
        </w:rPr>
        <w:t>‘fairness’</w:t>
      </w:r>
      <w:r w:rsidR="005115CF" w:rsidRPr="005226AB">
        <w:rPr>
          <w:rStyle w:val="FootnoteReference"/>
          <w:rFonts w:eastAsia="Times New Roman" w:cs="Times New Roman"/>
          <w:b/>
          <w:bCs/>
          <w:color w:val="000000" w:themeColor="text1"/>
          <w:sz w:val="22"/>
          <w:szCs w:val="22"/>
        </w:rPr>
        <w:footnoteReference w:id="27"/>
      </w:r>
      <w:r w:rsidR="005115CF" w:rsidRPr="005226AB">
        <w:rPr>
          <w:rFonts w:eastAsia="Times New Roman" w:cs="Times New Roman"/>
          <w:b/>
          <w:bCs/>
          <w:color w:val="000000" w:themeColor="text1"/>
          <w:sz w:val="22"/>
          <w:szCs w:val="22"/>
        </w:rPr>
        <w:t xml:space="preserve">, </w:t>
      </w:r>
      <w:r w:rsidR="00E73FB3" w:rsidRPr="005226AB">
        <w:rPr>
          <w:rFonts w:eastAsia="Times New Roman" w:cs="Times New Roman"/>
          <w:b/>
          <w:bCs/>
          <w:color w:val="000000" w:themeColor="text1"/>
          <w:sz w:val="22"/>
          <w:szCs w:val="22"/>
        </w:rPr>
        <w:t>It</w:t>
      </w:r>
      <w:r w:rsidR="00601ABE" w:rsidRPr="005226AB">
        <w:rPr>
          <w:rFonts w:eastAsia="Times New Roman" w:cs="Times New Roman"/>
          <w:b/>
          <w:bCs/>
          <w:color w:val="000000" w:themeColor="text1"/>
          <w:sz w:val="22"/>
          <w:szCs w:val="22"/>
        </w:rPr>
        <w:t xml:space="preserve"> continues to reinforce colonial themes. For the purp</w:t>
      </w:r>
      <w:r w:rsidR="00C83F88" w:rsidRPr="005226AB">
        <w:rPr>
          <w:rFonts w:eastAsia="Times New Roman" w:cs="Times New Roman"/>
          <w:b/>
          <w:bCs/>
          <w:color w:val="000000" w:themeColor="text1"/>
          <w:sz w:val="22"/>
          <w:szCs w:val="22"/>
        </w:rPr>
        <w:t>ose of this project</w:t>
      </w:r>
      <w:r w:rsidR="009E09C1" w:rsidRPr="005226AB">
        <w:rPr>
          <w:rFonts w:eastAsia="Times New Roman" w:cs="Times New Roman"/>
          <w:b/>
          <w:bCs/>
          <w:color w:val="000000" w:themeColor="text1"/>
          <w:sz w:val="22"/>
          <w:szCs w:val="22"/>
        </w:rPr>
        <w:t xml:space="preserve">, these colonial themes </w:t>
      </w:r>
      <w:r w:rsidR="005C0784" w:rsidRPr="005226AB">
        <w:rPr>
          <w:rFonts w:eastAsia="Times New Roman" w:cs="Times New Roman"/>
          <w:b/>
          <w:bCs/>
          <w:color w:val="000000" w:themeColor="text1"/>
          <w:sz w:val="22"/>
          <w:szCs w:val="22"/>
        </w:rPr>
        <w:t>(</w:t>
      </w:r>
      <w:r w:rsidR="007D39E1" w:rsidRPr="005226AB">
        <w:rPr>
          <w:rFonts w:eastAsia="Times New Roman" w:cs="Times New Roman"/>
          <w:b/>
          <w:bCs/>
          <w:color w:val="000000" w:themeColor="text1"/>
          <w:sz w:val="22"/>
          <w:szCs w:val="22"/>
        </w:rPr>
        <w:t>as will be seen</w:t>
      </w:r>
      <w:r w:rsidR="005C0784" w:rsidRPr="005226AB">
        <w:rPr>
          <w:rFonts w:eastAsia="Times New Roman" w:cs="Times New Roman"/>
          <w:b/>
          <w:bCs/>
          <w:color w:val="000000" w:themeColor="text1"/>
          <w:sz w:val="22"/>
          <w:szCs w:val="22"/>
        </w:rPr>
        <w:t>),</w:t>
      </w:r>
      <w:r w:rsidR="007D39E1" w:rsidRPr="005226AB">
        <w:rPr>
          <w:rFonts w:eastAsia="Times New Roman" w:cs="Times New Roman"/>
          <w:b/>
          <w:bCs/>
          <w:color w:val="000000" w:themeColor="text1"/>
          <w:sz w:val="22"/>
          <w:szCs w:val="22"/>
        </w:rPr>
        <w:t xml:space="preserve"> </w:t>
      </w:r>
      <w:r w:rsidR="009E09C1" w:rsidRPr="005226AB">
        <w:rPr>
          <w:rFonts w:eastAsia="Times New Roman" w:cs="Times New Roman"/>
          <w:b/>
          <w:bCs/>
          <w:color w:val="000000" w:themeColor="text1"/>
          <w:sz w:val="22"/>
          <w:szCs w:val="22"/>
        </w:rPr>
        <w:t>will be focused but not limited to racial hierarch</w:t>
      </w:r>
      <w:r w:rsidR="00516CEA" w:rsidRPr="005226AB">
        <w:rPr>
          <w:rFonts w:eastAsia="Times New Roman" w:cs="Times New Roman"/>
          <w:b/>
          <w:bCs/>
          <w:color w:val="000000" w:themeColor="text1"/>
          <w:sz w:val="22"/>
          <w:szCs w:val="22"/>
        </w:rPr>
        <w:t xml:space="preserve">ies/ exclusion and the preservation of imperial </w:t>
      </w:r>
      <w:r w:rsidR="00E24EBD" w:rsidRPr="005226AB">
        <w:rPr>
          <w:rFonts w:eastAsia="Times New Roman" w:cs="Times New Roman"/>
          <w:b/>
          <w:bCs/>
          <w:color w:val="000000" w:themeColor="text1"/>
          <w:sz w:val="22"/>
          <w:szCs w:val="22"/>
        </w:rPr>
        <w:t>gains out of the hands of the racialised.</w:t>
      </w:r>
      <w:r w:rsidR="00BA7E07" w:rsidRPr="005226AB">
        <w:rPr>
          <w:rFonts w:eastAsia="Times New Roman" w:cs="Times New Roman"/>
          <w:b/>
          <w:bCs/>
          <w:color w:val="000000" w:themeColor="text1"/>
          <w:sz w:val="22"/>
          <w:szCs w:val="22"/>
        </w:rPr>
        <w:t xml:space="preserve"> Finally, </w:t>
      </w:r>
      <w:r w:rsidR="009F6AE9" w:rsidRPr="005226AB">
        <w:rPr>
          <w:rFonts w:eastAsia="Times New Roman" w:cs="Times New Roman"/>
          <w:b/>
          <w:bCs/>
          <w:color w:val="000000" w:themeColor="text1"/>
          <w:sz w:val="22"/>
          <w:szCs w:val="22"/>
        </w:rPr>
        <w:t xml:space="preserve">this project will treat the argument in 3 parts. Part one will </w:t>
      </w:r>
      <w:r w:rsidR="007841EC" w:rsidRPr="005226AB">
        <w:rPr>
          <w:rFonts w:eastAsia="Times New Roman" w:cs="Times New Roman"/>
          <w:b/>
          <w:bCs/>
          <w:color w:val="000000" w:themeColor="text1"/>
          <w:sz w:val="22"/>
          <w:szCs w:val="22"/>
        </w:rPr>
        <w:t>give ideological context</w:t>
      </w:r>
      <w:r w:rsidR="000D5B9A" w:rsidRPr="005226AB">
        <w:rPr>
          <w:rFonts w:eastAsia="Times New Roman" w:cs="Times New Roman"/>
          <w:b/>
          <w:bCs/>
          <w:color w:val="000000" w:themeColor="text1"/>
          <w:sz w:val="22"/>
          <w:szCs w:val="22"/>
        </w:rPr>
        <w:t xml:space="preserve"> of colonial themes</w:t>
      </w:r>
      <w:r w:rsidR="007841EC" w:rsidRPr="005226AB">
        <w:rPr>
          <w:rFonts w:eastAsia="Times New Roman" w:cs="Times New Roman"/>
          <w:b/>
          <w:bCs/>
          <w:color w:val="000000" w:themeColor="text1"/>
          <w:sz w:val="22"/>
          <w:szCs w:val="22"/>
        </w:rPr>
        <w:t xml:space="preserve"> as well as engage in</w:t>
      </w:r>
      <w:r w:rsidR="000D5B9A" w:rsidRPr="005226AB">
        <w:rPr>
          <w:rFonts w:eastAsia="Times New Roman" w:cs="Times New Roman"/>
          <w:b/>
          <w:bCs/>
          <w:color w:val="000000" w:themeColor="text1"/>
          <w:sz w:val="22"/>
          <w:szCs w:val="22"/>
        </w:rPr>
        <w:t xml:space="preserve"> historical analysis of early </w:t>
      </w:r>
      <w:r w:rsidR="00510EAD" w:rsidRPr="005226AB">
        <w:rPr>
          <w:rFonts w:eastAsia="Times New Roman" w:cs="Times New Roman"/>
          <w:b/>
          <w:bCs/>
          <w:color w:val="000000" w:themeColor="text1"/>
          <w:sz w:val="22"/>
          <w:szCs w:val="22"/>
        </w:rPr>
        <w:t>UK immigration law. Next, part 2 will analyse contemporary UK immigration</w:t>
      </w:r>
      <w:r w:rsidR="002C2014" w:rsidRPr="005226AB">
        <w:rPr>
          <w:rFonts w:eastAsia="Times New Roman" w:cs="Times New Roman"/>
          <w:b/>
          <w:bCs/>
          <w:color w:val="000000" w:themeColor="text1"/>
          <w:sz w:val="22"/>
          <w:szCs w:val="22"/>
        </w:rPr>
        <w:t xml:space="preserve"> poli</w:t>
      </w:r>
      <w:r w:rsidR="00D03857" w:rsidRPr="005226AB">
        <w:rPr>
          <w:rFonts w:eastAsia="Times New Roman" w:cs="Times New Roman"/>
          <w:b/>
          <w:bCs/>
          <w:color w:val="000000" w:themeColor="text1"/>
          <w:sz w:val="22"/>
          <w:szCs w:val="22"/>
        </w:rPr>
        <w:t>cies</w:t>
      </w:r>
      <w:r w:rsidR="002C2014" w:rsidRPr="005226AB">
        <w:rPr>
          <w:rFonts w:eastAsia="Times New Roman" w:cs="Times New Roman"/>
          <w:b/>
          <w:bCs/>
          <w:color w:val="000000" w:themeColor="text1"/>
          <w:sz w:val="22"/>
          <w:szCs w:val="22"/>
        </w:rPr>
        <w:t xml:space="preserve"> to reveal </w:t>
      </w:r>
      <w:r w:rsidR="00D03857" w:rsidRPr="005226AB">
        <w:rPr>
          <w:rFonts w:eastAsia="Times New Roman" w:cs="Times New Roman"/>
          <w:b/>
          <w:bCs/>
          <w:color w:val="000000" w:themeColor="text1"/>
          <w:sz w:val="22"/>
          <w:szCs w:val="22"/>
        </w:rPr>
        <w:t xml:space="preserve">the ways that colonial themes sustain. Finally, part 3 will </w:t>
      </w:r>
      <w:r w:rsidR="00CA2C00" w:rsidRPr="005226AB">
        <w:rPr>
          <w:rFonts w:eastAsia="Times New Roman" w:cs="Times New Roman"/>
          <w:b/>
          <w:bCs/>
          <w:color w:val="000000" w:themeColor="text1"/>
          <w:sz w:val="22"/>
          <w:szCs w:val="22"/>
        </w:rPr>
        <w:t>examine</w:t>
      </w:r>
      <w:r w:rsidR="00D03857" w:rsidRPr="005226AB">
        <w:rPr>
          <w:rFonts w:eastAsia="Times New Roman" w:cs="Times New Roman"/>
          <w:b/>
          <w:bCs/>
          <w:color w:val="000000" w:themeColor="text1"/>
          <w:sz w:val="22"/>
          <w:szCs w:val="22"/>
        </w:rPr>
        <w:t xml:space="preserve"> </w:t>
      </w:r>
      <w:r w:rsidR="00CA2C00" w:rsidRPr="005226AB">
        <w:rPr>
          <w:rFonts w:eastAsia="Times New Roman" w:cs="Times New Roman"/>
          <w:b/>
          <w:bCs/>
          <w:color w:val="000000" w:themeColor="text1"/>
          <w:sz w:val="22"/>
          <w:szCs w:val="22"/>
        </w:rPr>
        <w:t xml:space="preserve">the most current immigration legislation to show </w:t>
      </w:r>
      <w:r w:rsidR="00BB3482" w:rsidRPr="005226AB">
        <w:rPr>
          <w:rFonts w:eastAsia="Times New Roman" w:cs="Times New Roman"/>
          <w:b/>
          <w:bCs/>
          <w:color w:val="000000" w:themeColor="text1"/>
          <w:sz w:val="22"/>
          <w:szCs w:val="22"/>
        </w:rPr>
        <w:t xml:space="preserve">that these themes continue to be reinforced </w:t>
      </w:r>
      <w:r w:rsidR="004504A5" w:rsidRPr="005226AB">
        <w:rPr>
          <w:rFonts w:eastAsia="Times New Roman" w:cs="Times New Roman"/>
          <w:b/>
          <w:bCs/>
          <w:color w:val="000000" w:themeColor="text1"/>
          <w:sz w:val="22"/>
          <w:szCs w:val="22"/>
        </w:rPr>
        <w:t>in this legal realm.</w:t>
      </w:r>
    </w:p>
    <w:p w14:paraId="01C252E0" w14:textId="77777777" w:rsidR="005C0784" w:rsidRPr="005226AB" w:rsidRDefault="005C0784" w:rsidP="005115CF">
      <w:pPr>
        <w:spacing w:line="360" w:lineRule="auto"/>
        <w:ind w:left="0" w:firstLine="0"/>
        <w:rPr>
          <w:rFonts w:eastAsia="Times New Roman" w:cs="Times New Roman"/>
          <w:b/>
          <w:bCs/>
          <w:color w:val="000000" w:themeColor="text1"/>
          <w:sz w:val="22"/>
          <w:szCs w:val="22"/>
        </w:rPr>
      </w:pPr>
    </w:p>
    <w:p w14:paraId="61D66CED" w14:textId="77777777" w:rsidR="005115CF" w:rsidRPr="005226AB" w:rsidRDefault="005115CF" w:rsidP="00B31F20">
      <w:pPr>
        <w:pStyle w:val="Heading1"/>
        <w:ind w:left="0" w:firstLine="0"/>
        <w:rPr>
          <w:rFonts w:cs="Times New Roman"/>
          <w:b w:val="0"/>
          <w:color w:val="000000" w:themeColor="text1"/>
          <w:sz w:val="22"/>
          <w:szCs w:val="22"/>
        </w:rPr>
      </w:pPr>
    </w:p>
    <w:p w14:paraId="208698A5" w14:textId="77777777" w:rsidR="003D2E41" w:rsidRPr="005226AB" w:rsidRDefault="003D2E41" w:rsidP="003D2E41">
      <w:pPr>
        <w:rPr>
          <w:rFonts w:cs="Times New Roman"/>
          <w:color w:val="000000" w:themeColor="text1"/>
          <w:sz w:val="22"/>
          <w:szCs w:val="22"/>
        </w:rPr>
      </w:pPr>
    </w:p>
    <w:p w14:paraId="77F816D8" w14:textId="6A3FB5FE" w:rsidR="005115CF" w:rsidRPr="005226AB" w:rsidRDefault="009B7218" w:rsidP="00201736">
      <w:pPr>
        <w:pStyle w:val="Heading1"/>
        <w:ind w:left="0" w:firstLine="0"/>
        <w:rPr>
          <w:rFonts w:eastAsia="Lexend" w:cs="Times New Roman"/>
          <w:b w:val="0"/>
          <w:color w:val="000000" w:themeColor="text1"/>
          <w:sz w:val="22"/>
          <w:szCs w:val="22"/>
        </w:rPr>
      </w:pPr>
      <w:bookmarkStart w:id="4" w:name="_Toc135200484"/>
      <w:r w:rsidRPr="005226AB">
        <w:rPr>
          <w:rFonts w:eastAsia="Lexend" w:cs="Times New Roman"/>
          <w:color w:val="000000" w:themeColor="text1"/>
          <w:sz w:val="22"/>
          <w:szCs w:val="22"/>
        </w:rPr>
        <w:lastRenderedPageBreak/>
        <w:t>1.</w:t>
      </w:r>
      <w:r w:rsidR="00686EE4" w:rsidRPr="005226AB">
        <w:rPr>
          <w:rFonts w:eastAsia="Lexend" w:cs="Times New Roman"/>
          <w:color w:val="000000" w:themeColor="text1"/>
          <w:sz w:val="22"/>
          <w:szCs w:val="22"/>
        </w:rPr>
        <w:t>0</w:t>
      </w:r>
      <w:r w:rsidRPr="005226AB">
        <w:rPr>
          <w:rFonts w:eastAsia="Lexend" w:cs="Times New Roman"/>
          <w:color w:val="000000" w:themeColor="text1"/>
          <w:sz w:val="22"/>
          <w:szCs w:val="22"/>
        </w:rPr>
        <w:t xml:space="preserve"> </w:t>
      </w:r>
      <w:r w:rsidR="005115CF" w:rsidRPr="005226AB">
        <w:rPr>
          <w:rFonts w:eastAsia="Lexend" w:cs="Times New Roman"/>
          <w:color w:val="000000" w:themeColor="text1"/>
          <w:sz w:val="22"/>
          <w:szCs w:val="22"/>
        </w:rPr>
        <w:t>HISTORY of UK Immigration law: Incorporation and use of colonial patterns of action</w:t>
      </w:r>
      <w:bookmarkEnd w:id="4"/>
    </w:p>
    <w:p w14:paraId="27768DCB" w14:textId="0F2DF874" w:rsidR="00B31F20" w:rsidRPr="005226AB" w:rsidRDefault="00201736" w:rsidP="00201736">
      <w:pPr>
        <w:pStyle w:val="Heading2"/>
        <w:rPr>
          <w:rFonts w:cs="Times New Roman"/>
          <w:color w:val="000000" w:themeColor="text1"/>
          <w:sz w:val="22"/>
          <w:szCs w:val="22"/>
        </w:rPr>
      </w:pPr>
      <w:bookmarkStart w:id="5" w:name="_Toc135200485"/>
      <w:r w:rsidRPr="005226AB">
        <w:rPr>
          <w:rFonts w:cs="Times New Roman"/>
          <w:color w:val="000000" w:themeColor="text1"/>
          <w:sz w:val="22"/>
          <w:szCs w:val="22"/>
        </w:rPr>
        <w:t>1.1</w:t>
      </w:r>
      <w:r w:rsidR="00686EE4" w:rsidRPr="005226AB">
        <w:rPr>
          <w:rFonts w:cs="Times New Roman"/>
          <w:color w:val="000000" w:themeColor="text1"/>
          <w:sz w:val="22"/>
          <w:szCs w:val="22"/>
        </w:rPr>
        <w:t xml:space="preserve"> </w:t>
      </w:r>
      <w:r w:rsidRPr="005226AB">
        <w:rPr>
          <w:rFonts w:cs="Times New Roman"/>
          <w:color w:val="000000" w:themeColor="text1"/>
          <w:sz w:val="22"/>
          <w:szCs w:val="22"/>
        </w:rPr>
        <w:t>Introduction</w:t>
      </w:r>
      <w:bookmarkEnd w:id="5"/>
      <w:r w:rsidRPr="005226AB">
        <w:rPr>
          <w:rFonts w:cs="Times New Roman"/>
          <w:color w:val="000000" w:themeColor="text1"/>
          <w:sz w:val="22"/>
          <w:szCs w:val="22"/>
        </w:rPr>
        <w:t xml:space="preserve"> </w:t>
      </w:r>
    </w:p>
    <w:p w14:paraId="65A9F8C4" w14:textId="77777777" w:rsidR="003D2E41" w:rsidRPr="005226AB" w:rsidRDefault="003D2E41" w:rsidP="003D2E41">
      <w:pPr>
        <w:rPr>
          <w:rFonts w:cs="Times New Roman"/>
          <w:color w:val="000000" w:themeColor="text1"/>
          <w:sz w:val="22"/>
          <w:szCs w:val="22"/>
        </w:rPr>
      </w:pPr>
    </w:p>
    <w:p w14:paraId="32DB7876" w14:textId="2EFE1587" w:rsidR="00C924A0" w:rsidRPr="005226AB" w:rsidRDefault="00C924A0" w:rsidP="00D91357">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This first chapter is significant to the project as it aims to show that the historical development of UK Immigration law is not separate from its colonial past but tied to it. It will show how, through regimes of state legitimated racialisation and other colonial patterns, UK immigration law in the 20th century began the process of defining and redefining the UK into the modern nation-state it now Is. Subsequent analysis will show that this involved the dynamic connection and disconnection from colonial roots resulting in the conceptualisation of the UK’s borders from wide to what has remained narrow. The analysis aims to show that this development was spurred by the colonial motivation of maintaining white supremacy and Imperial power. In the wider context of this project, the significance of this historical analysis is to show that this thinking Is carried into the UK’s contemporary ‘immigration issues and their resulting laws/policies. Further, in addition to this historical context, this chapter will provide ideological context that will be integral for the subsequent analysis.</w:t>
      </w:r>
    </w:p>
    <w:p w14:paraId="3A6C7F08" w14:textId="77777777" w:rsidR="00AB703B" w:rsidRPr="005226AB" w:rsidRDefault="00AB703B" w:rsidP="00D91357">
      <w:pPr>
        <w:spacing w:line="360" w:lineRule="auto"/>
        <w:ind w:left="0" w:firstLine="0"/>
        <w:rPr>
          <w:rFonts w:cs="Times New Roman"/>
          <w:color w:val="000000" w:themeColor="text1"/>
          <w:sz w:val="22"/>
          <w:szCs w:val="22"/>
        </w:rPr>
      </w:pPr>
    </w:p>
    <w:p w14:paraId="47CD749A" w14:textId="52661FB6" w:rsidR="006A43DD" w:rsidRPr="005226AB" w:rsidRDefault="006A43DD" w:rsidP="00D91357">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 xml:space="preserve"> In light of this, the chapter will argue th</w:t>
      </w:r>
      <w:r w:rsidR="00DC0181" w:rsidRPr="005226AB">
        <w:rPr>
          <w:rFonts w:cs="Times New Roman"/>
          <w:color w:val="000000" w:themeColor="text1"/>
          <w:sz w:val="22"/>
          <w:szCs w:val="22"/>
        </w:rPr>
        <w:t xml:space="preserve">at colonial themes/ motivations were central to the </w:t>
      </w:r>
      <w:r w:rsidR="001D39EA" w:rsidRPr="005226AB">
        <w:rPr>
          <w:rFonts w:cs="Times New Roman"/>
          <w:color w:val="000000" w:themeColor="text1"/>
          <w:sz w:val="22"/>
          <w:szCs w:val="22"/>
        </w:rPr>
        <w:t xml:space="preserve">historical development </w:t>
      </w:r>
      <w:r w:rsidR="009D6AD4" w:rsidRPr="005226AB">
        <w:rPr>
          <w:rFonts w:cs="Times New Roman"/>
          <w:color w:val="000000" w:themeColor="text1"/>
          <w:sz w:val="22"/>
          <w:szCs w:val="22"/>
        </w:rPr>
        <w:t xml:space="preserve">of immigration law. </w:t>
      </w:r>
      <w:r w:rsidR="00D829C0" w:rsidRPr="005226AB">
        <w:rPr>
          <w:rFonts w:cs="Times New Roman"/>
          <w:color w:val="000000" w:themeColor="text1"/>
          <w:sz w:val="22"/>
          <w:szCs w:val="22"/>
        </w:rPr>
        <w:t xml:space="preserve">As will be seen in subsequent chapters, </w:t>
      </w:r>
      <w:r w:rsidR="009D1300" w:rsidRPr="005226AB">
        <w:rPr>
          <w:rFonts w:cs="Times New Roman"/>
          <w:color w:val="000000" w:themeColor="text1"/>
          <w:sz w:val="22"/>
          <w:szCs w:val="22"/>
        </w:rPr>
        <w:t xml:space="preserve">echoes of these themes continued to underscore the development of immigration law. </w:t>
      </w:r>
    </w:p>
    <w:p w14:paraId="72F344B4" w14:textId="77777777" w:rsidR="005115CF" w:rsidRPr="005226AB" w:rsidRDefault="005115CF" w:rsidP="00D91357">
      <w:pPr>
        <w:spacing w:line="360" w:lineRule="auto"/>
        <w:ind w:left="0" w:firstLine="0"/>
        <w:rPr>
          <w:rFonts w:cs="Times New Roman"/>
          <w:color w:val="000000" w:themeColor="text1"/>
          <w:sz w:val="22"/>
          <w:szCs w:val="22"/>
        </w:rPr>
      </w:pPr>
    </w:p>
    <w:p w14:paraId="799F9A68" w14:textId="6D2F041A" w:rsidR="005115CF" w:rsidRPr="005226AB" w:rsidRDefault="005115CF" w:rsidP="00D91357">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 xml:space="preserve">To do this, the chapter will first define and discuss the colonial </w:t>
      </w:r>
      <w:r w:rsidR="00B945D7" w:rsidRPr="005226AB">
        <w:rPr>
          <w:rFonts w:cs="Times New Roman"/>
          <w:color w:val="000000" w:themeColor="text1"/>
          <w:sz w:val="22"/>
          <w:szCs w:val="22"/>
        </w:rPr>
        <w:t xml:space="preserve">themes </w:t>
      </w:r>
      <w:r w:rsidRPr="005226AB">
        <w:rPr>
          <w:rFonts w:cs="Times New Roman"/>
          <w:color w:val="000000" w:themeColor="text1"/>
          <w:sz w:val="22"/>
          <w:szCs w:val="22"/>
        </w:rPr>
        <w:t xml:space="preserve">that will be relied on. Following this, it will analyse three historically significant immigration laws, </w:t>
      </w:r>
      <w:r w:rsidR="005A63EB" w:rsidRPr="005226AB">
        <w:rPr>
          <w:rFonts w:cs="Times New Roman"/>
          <w:color w:val="000000" w:themeColor="text1"/>
          <w:sz w:val="22"/>
          <w:szCs w:val="22"/>
        </w:rPr>
        <w:t xml:space="preserve">in light of these themes despite the UK’s </w:t>
      </w:r>
      <w:r w:rsidR="00AB6746" w:rsidRPr="005226AB">
        <w:rPr>
          <w:rFonts w:cs="Times New Roman"/>
          <w:color w:val="000000" w:themeColor="text1"/>
          <w:sz w:val="22"/>
          <w:szCs w:val="22"/>
        </w:rPr>
        <w:t xml:space="preserve">proposed values of </w:t>
      </w:r>
      <w:r w:rsidR="00784ABF" w:rsidRPr="005226AB">
        <w:rPr>
          <w:rFonts w:cs="Times New Roman"/>
          <w:color w:val="000000" w:themeColor="text1"/>
          <w:sz w:val="22"/>
          <w:szCs w:val="22"/>
        </w:rPr>
        <w:t>‘</w:t>
      </w:r>
      <w:r w:rsidRPr="005226AB">
        <w:rPr>
          <w:rFonts w:cs="Times New Roman"/>
          <w:color w:val="000000" w:themeColor="text1"/>
          <w:sz w:val="22"/>
          <w:szCs w:val="22"/>
        </w:rPr>
        <w:t>Equality, freedom and fairness</w:t>
      </w:r>
      <w:r w:rsidR="00784ABF" w:rsidRPr="005226AB">
        <w:rPr>
          <w:rFonts w:cs="Times New Roman"/>
          <w:color w:val="000000" w:themeColor="text1"/>
          <w:sz w:val="22"/>
          <w:szCs w:val="22"/>
        </w:rPr>
        <w:t>’</w:t>
      </w:r>
      <w:r w:rsidRPr="005226AB">
        <w:rPr>
          <w:rStyle w:val="FootnoteReference"/>
          <w:rFonts w:cs="Times New Roman"/>
          <w:color w:val="000000" w:themeColor="text1"/>
          <w:sz w:val="22"/>
          <w:szCs w:val="22"/>
        </w:rPr>
        <w:footnoteReference w:id="28"/>
      </w:r>
      <w:r w:rsidRPr="005226AB">
        <w:rPr>
          <w:rFonts w:cs="Times New Roman"/>
          <w:color w:val="000000" w:themeColor="text1"/>
          <w:sz w:val="22"/>
          <w:szCs w:val="22"/>
        </w:rPr>
        <w:t>. These laws are, Aliens Act 1905, Immigration Act 1971, and the British Nationality Act 1948</w:t>
      </w:r>
      <w:r w:rsidR="00784ABF" w:rsidRPr="005226AB">
        <w:rPr>
          <w:rFonts w:cs="Times New Roman"/>
          <w:color w:val="000000" w:themeColor="text1"/>
          <w:sz w:val="22"/>
          <w:szCs w:val="22"/>
        </w:rPr>
        <w:t>.</w:t>
      </w:r>
    </w:p>
    <w:p w14:paraId="4C2B757F" w14:textId="449E37D4" w:rsidR="005115CF" w:rsidRPr="005226AB" w:rsidRDefault="005D70DA" w:rsidP="005D70DA">
      <w:pPr>
        <w:pStyle w:val="Heading2"/>
        <w:ind w:left="0" w:firstLine="0"/>
        <w:rPr>
          <w:rFonts w:cs="Times New Roman"/>
          <w:color w:val="000000" w:themeColor="text1"/>
          <w:sz w:val="22"/>
          <w:szCs w:val="22"/>
        </w:rPr>
      </w:pPr>
      <w:bookmarkStart w:id="6" w:name="_Toc135200486"/>
      <w:r w:rsidRPr="005226AB">
        <w:rPr>
          <w:rFonts w:cs="Times New Roman"/>
          <w:color w:val="000000" w:themeColor="text1"/>
          <w:sz w:val="22"/>
          <w:szCs w:val="22"/>
        </w:rPr>
        <w:t xml:space="preserve">1.2 </w:t>
      </w:r>
      <w:r w:rsidR="005115CF" w:rsidRPr="005226AB">
        <w:rPr>
          <w:rFonts w:cs="Times New Roman"/>
          <w:color w:val="000000" w:themeColor="text1"/>
          <w:sz w:val="22"/>
          <w:szCs w:val="22"/>
        </w:rPr>
        <w:t xml:space="preserve">Colonial </w:t>
      </w:r>
      <w:r w:rsidR="00A3374D" w:rsidRPr="005226AB">
        <w:rPr>
          <w:rFonts w:cs="Times New Roman"/>
          <w:color w:val="000000" w:themeColor="text1"/>
          <w:sz w:val="22"/>
          <w:szCs w:val="22"/>
        </w:rPr>
        <w:t xml:space="preserve">Themes </w:t>
      </w:r>
      <w:r w:rsidR="0090739B" w:rsidRPr="005226AB">
        <w:rPr>
          <w:rFonts w:cs="Times New Roman"/>
          <w:color w:val="000000" w:themeColor="text1"/>
          <w:sz w:val="22"/>
          <w:szCs w:val="22"/>
        </w:rPr>
        <w:t xml:space="preserve">in focus </w:t>
      </w:r>
      <w:r w:rsidR="002A622D" w:rsidRPr="005226AB">
        <w:rPr>
          <w:rFonts w:cs="Times New Roman"/>
          <w:color w:val="000000" w:themeColor="text1"/>
          <w:sz w:val="22"/>
          <w:szCs w:val="22"/>
        </w:rPr>
        <w:t>(amongst</w:t>
      </w:r>
      <w:r w:rsidR="0090739B" w:rsidRPr="005226AB">
        <w:rPr>
          <w:rFonts w:cs="Times New Roman"/>
          <w:color w:val="000000" w:themeColor="text1"/>
          <w:sz w:val="22"/>
          <w:szCs w:val="22"/>
        </w:rPr>
        <w:t xml:space="preserve"> others) racial </w:t>
      </w:r>
      <w:r w:rsidR="002A622D" w:rsidRPr="005226AB">
        <w:rPr>
          <w:rFonts w:cs="Times New Roman"/>
          <w:color w:val="000000" w:themeColor="text1"/>
          <w:sz w:val="22"/>
          <w:szCs w:val="22"/>
        </w:rPr>
        <w:t>hierarchies</w:t>
      </w:r>
      <w:r w:rsidR="0090739B" w:rsidRPr="005226AB">
        <w:rPr>
          <w:rFonts w:cs="Times New Roman"/>
          <w:color w:val="000000" w:themeColor="text1"/>
          <w:sz w:val="22"/>
          <w:szCs w:val="22"/>
        </w:rPr>
        <w:t xml:space="preserve"> and </w:t>
      </w:r>
      <w:r w:rsidR="002A622D" w:rsidRPr="005226AB">
        <w:rPr>
          <w:rFonts w:cs="Times New Roman"/>
          <w:color w:val="000000" w:themeColor="text1"/>
          <w:sz w:val="22"/>
          <w:szCs w:val="22"/>
        </w:rPr>
        <w:t>preservation of ‘empire spoils’</w:t>
      </w:r>
      <w:bookmarkEnd w:id="6"/>
    </w:p>
    <w:p w14:paraId="749E293C" w14:textId="77777777" w:rsidR="005D70DA" w:rsidRPr="005226AB" w:rsidRDefault="005D70DA" w:rsidP="005D70DA">
      <w:pPr>
        <w:rPr>
          <w:rFonts w:cs="Times New Roman"/>
          <w:color w:val="000000" w:themeColor="text1"/>
          <w:sz w:val="22"/>
          <w:szCs w:val="22"/>
        </w:rPr>
      </w:pPr>
    </w:p>
    <w:p w14:paraId="3A476B5E" w14:textId="1B70BB6B" w:rsidR="005115CF" w:rsidRPr="00C33A3A" w:rsidRDefault="005115CF" w:rsidP="005115CF">
      <w:pPr>
        <w:spacing w:line="360" w:lineRule="auto"/>
        <w:ind w:left="0" w:firstLine="0"/>
        <w:rPr>
          <w:rFonts w:eastAsia="Times New Roman" w:cs="Times New Roman"/>
          <w:color w:val="000000" w:themeColor="text1"/>
          <w:sz w:val="22"/>
          <w:szCs w:val="22"/>
        </w:rPr>
      </w:pPr>
      <w:r w:rsidRPr="00C33A3A">
        <w:rPr>
          <w:rFonts w:eastAsia="Times New Roman" w:cs="Times New Roman"/>
          <w:color w:val="000000" w:themeColor="text1"/>
          <w:sz w:val="22"/>
          <w:szCs w:val="22"/>
        </w:rPr>
        <w:t xml:space="preserve">This section will define the ideological contexts for which further analysis will be based on. This will include </w:t>
      </w:r>
      <w:r w:rsidR="002A622D" w:rsidRPr="00C33A3A">
        <w:rPr>
          <w:rFonts w:eastAsia="Times New Roman" w:cs="Times New Roman"/>
          <w:color w:val="000000" w:themeColor="text1"/>
          <w:sz w:val="22"/>
          <w:szCs w:val="22"/>
        </w:rPr>
        <w:t xml:space="preserve">colonial themes of racial hierarchy making and preservation of </w:t>
      </w:r>
      <w:r w:rsidR="00BB01BE" w:rsidRPr="00C33A3A">
        <w:rPr>
          <w:rFonts w:eastAsia="Times New Roman" w:cs="Times New Roman"/>
          <w:color w:val="000000" w:themeColor="text1"/>
          <w:sz w:val="22"/>
          <w:szCs w:val="22"/>
        </w:rPr>
        <w:t xml:space="preserve">imperial spoils from the racialised. In addition, analysis will also cover </w:t>
      </w:r>
      <w:proofErr w:type="gramStart"/>
      <w:r w:rsidRPr="00C33A3A">
        <w:rPr>
          <w:rFonts w:eastAsia="Times New Roman" w:cs="Times New Roman"/>
          <w:color w:val="000000" w:themeColor="text1"/>
          <w:sz w:val="22"/>
          <w:szCs w:val="22"/>
        </w:rPr>
        <w:t>imperialism</w:t>
      </w:r>
      <w:r w:rsidR="00CA7C75" w:rsidRPr="00C33A3A">
        <w:rPr>
          <w:rFonts w:eastAsia="Times New Roman" w:cs="Times New Roman"/>
          <w:color w:val="000000" w:themeColor="text1"/>
          <w:sz w:val="22"/>
          <w:szCs w:val="22"/>
        </w:rPr>
        <w:t xml:space="preserve"> </w:t>
      </w:r>
      <w:r w:rsidRPr="00C33A3A">
        <w:rPr>
          <w:rFonts w:eastAsia="Times New Roman" w:cs="Times New Roman"/>
          <w:color w:val="000000" w:themeColor="text1"/>
          <w:sz w:val="22"/>
          <w:szCs w:val="22"/>
        </w:rPr>
        <w:t xml:space="preserve"> and</w:t>
      </w:r>
      <w:proofErr w:type="gramEnd"/>
      <w:r w:rsidRPr="00C33A3A">
        <w:rPr>
          <w:rFonts w:eastAsia="Times New Roman" w:cs="Times New Roman"/>
          <w:color w:val="000000" w:themeColor="text1"/>
          <w:sz w:val="22"/>
          <w:szCs w:val="22"/>
        </w:rPr>
        <w:t xml:space="preserve"> their connections to Immigration law through the ideals of preserving colonially extracted wealth and (white) racial superiority. The purpose of this is to </w:t>
      </w:r>
      <w:r w:rsidRPr="00C33A3A">
        <w:rPr>
          <w:rFonts w:eastAsia="Times New Roman" w:cs="Times New Roman"/>
          <w:color w:val="000000" w:themeColor="text1"/>
          <w:sz w:val="22"/>
          <w:szCs w:val="22"/>
        </w:rPr>
        <w:lastRenderedPageBreak/>
        <w:t>reveal how the common themes that defined the UK’s dominating role as empire for centuries has influenced its Immigration law and policies in particular.</w:t>
      </w:r>
    </w:p>
    <w:p w14:paraId="60EED402" w14:textId="77777777" w:rsidR="005115CF" w:rsidRPr="00C33A3A" w:rsidRDefault="005115CF" w:rsidP="005115CF">
      <w:pPr>
        <w:spacing w:line="360" w:lineRule="auto"/>
        <w:ind w:left="0" w:firstLine="0"/>
        <w:rPr>
          <w:rFonts w:eastAsia="Times New Roman" w:cs="Times New Roman"/>
          <w:color w:val="000000" w:themeColor="text1"/>
          <w:sz w:val="22"/>
          <w:szCs w:val="22"/>
        </w:rPr>
      </w:pPr>
    </w:p>
    <w:p w14:paraId="454828EB" w14:textId="26D79D0B" w:rsidR="005115CF" w:rsidRPr="00C33A3A" w:rsidRDefault="005115CF" w:rsidP="005115CF">
      <w:pPr>
        <w:spacing w:line="360" w:lineRule="auto"/>
        <w:ind w:left="0" w:firstLine="0"/>
        <w:rPr>
          <w:rFonts w:eastAsia="Times New Roman" w:cs="Times New Roman"/>
          <w:color w:val="000000" w:themeColor="text1"/>
          <w:sz w:val="22"/>
          <w:szCs w:val="22"/>
        </w:rPr>
      </w:pPr>
      <w:r w:rsidRPr="00C33A3A">
        <w:rPr>
          <w:rFonts w:eastAsia="Times New Roman" w:cs="Times New Roman"/>
          <w:color w:val="000000" w:themeColor="text1"/>
          <w:sz w:val="22"/>
          <w:szCs w:val="22"/>
        </w:rPr>
        <w:t>To begin with, for the purpose of this project, colonial values or action patterns will follow the paradigm put forward by Quilbanjo, which primarily comprises the racialisation of groups from formerly (European) ‘politically’ colonised regions, to maintain colonially established hierarchies of power</w:t>
      </w:r>
      <w:r w:rsidR="005714D3">
        <w:rPr>
          <w:rFonts w:eastAsia="Times New Roman" w:cs="Times New Roman"/>
          <w:color w:val="000000" w:themeColor="text1"/>
          <w:sz w:val="22"/>
          <w:szCs w:val="22"/>
        </w:rPr>
        <w:t>.</w:t>
      </w:r>
      <w:r w:rsidRPr="00C33A3A">
        <w:rPr>
          <w:rFonts w:eastAsia="Times New Roman" w:cs="Times New Roman"/>
          <w:color w:val="000000" w:themeColor="text1"/>
          <w:sz w:val="22"/>
          <w:szCs w:val="22"/>
          <w:vertAlign w:val="superscript"/>
        </w:rPr>
        <w:footnoteReference w:id="29"/>
      </w:r>
      <w:r w:rsidR="005714D3">
        <w:rPr>
          <w:rFonts w:eastAsia="Times New Roman" w:cs="Times New Roman"/>
          <w:color w:val="000000" w:themeColor="text1"/>
          <w:sz w:val="22"/>
          <w:szCs w:val="22"/>
        </w:rPr>
        <w:t>C</w:t>
      </w:r>
      <w:r w:rsidRPr="00C33A3A">
        <w:rPr>
          <w:rFonts w:eastAsia="Times New Roman" w:cs="Times New Roman"/>
          <w:color w:val="000000" w:themeColor="text1"/>
          <w:sz w:val="22"/>
          <w:szCs w:val="22"/>
        </w:rPr>
        <w:t xml:space="preserve">olonialism is generally understood to have been </w:t>
      </w:r>
      <w:r w:rsidR="005714D3">
        <w:rPr>
          <w:rFonts w:eastAsia="Times New Roman" w:cs="Times New Roman"/>
          <w:color w:val="000000" w:themeColor="text1"/>
          <w:sz w:val="22"/>
          <w:szCs w:val="22"/>
        </w:rPr>
        <w:t>‘</w:t>
      </w:r>
      <w:r w:rsidRPr="00C33A3A">
        <w:rPr>
          <w:rFonts w:eastAsia="Times New Roman" w:cs="Times New Roman"/>
          <w:color w:val="000000" w:themeColor="text1"/>
          <w:sz w:val="22"/>
          <w:szCs w:val="22"/>
        </w:rPr>
        <w:t>formal system of political domination by western/ European societies over others</w:t>
      </w:r>
      <w:r w:rsidR="005714D3">
        <w:rPr>
          <w:rFonts w:eastAsia="Times New Roman" w:cs="Times New Roman"/>
          <w:color w:val="000000" w:themeColor="text1"/>
          <w:sz w:val="22"/>
          <w:szCs w:val="22"/>
        </w:rPr>
        <w:t>’</w:t>
      </w:r>
      <w:r w:rsidRPr="00C33A3A">
        <w:rPr>
          <w:rFonts w:eastAsia="Times New Roman" w:cs="Times New Roman"/>
          <w:color w:val="000000" w:themeColor="text1"/>
          <w:sz w:val="22"/>
          <w:szCs w:val="22"/>
        </w:rPr>
        <w:t>.</w:t>
      </w:r>
      <w:r w:rsidRPr="00C33A3A">
        <w:rPr>
          <w:rStyle w:val="FootnoteReference"/>
          <w:rFonts w:eastAsia="Times New Roman" w:cs="Times New Roman"/>
          <w:color w:val="000000" w:themeColor="text1"/>
          <w:sz w:val="22"/>
          <w:szCs w:val="22"/>
        </w:rPr>
        <w:footnoteReference w:id="30"/>
      </w:r>
      <w:r w:rsidRPr="00C33A3A">
        <w:rPr>
          <w:rFonts w:eastAsia="Times New Roman" w:cs="Times New Roman"/>
          <w:color w:val="000000" w:themeColor="text1"/>
          <w:sz w:val="22"/>
          <w:szCs w:val="22"/>
        </w:rPr>
        <w:t xml:space="preserve"> Other dimensions of colonialism, however, include the ideological justifications that affirmed empire in its resource exploitation and extraction.</w:t>
      </w:r>
      <w:r w:rsidRPr="00C33A3A">
        <w:rPr>
          <w:rStyle w:val="FootnoteReference"/>
          <w:rFonts w:eastAsia="Times New Roman" w:cs="Times New Roman"/>
          <w:color w:val="000000" w:themeColor="text1"/>
          <w:sz w:val="22"/>
          <w:szCs w:val="22"/>
        </w:rPr>
        <w:footnoteReference w:id="31"/>
      </w:r>
      <w:r w:rsidRPr="00C33A3A">
        <w:rPr>
          <w:rFonts w:eastAsia="Times New Roman" w:cs="Times New Roman"/>
          <w:color w:val="000000" w:themeColor="text1"/>
          <w:sz w:val="22"/>
          <w:szCs w:val="22"/>
        </w:rPr>
        <w:t xml:space="preserve"> Huttenback notes that one of such justification is the theory of the “white man's burden”; the self-proclaimed duty of ‘a superior and civilised white or British race’ to civilise the dominated groups.</w:t>
      </w:r>
      <w:r w:rsidRPr="00C33A3A">
        <w:rPr>
          <w:rStyle w:val="FootnoteReference"/>
          <w:rFonts w:eastAsia="Times New Roman" w:cs="Times New Roman"/>
          <w:color w:val="000000" w:themeColor="text1"/>
          <w:sz w:val="22"/>
          <w:szCs w:val="22"/>
        </w:rPr>
        <w:footnoteReference w:id="32"/>
      </w:r>
      <w:r w:rsidRPr="00C33A3A">
        <w:rPr>
          <w:rFonts w:eastAsia="Times New Roman" w:cs="Times New Roman"/>
          <w:color w:val="000000" w:themeColor="text1"/>
          <w:sz w:val="22"/>
          <w:szCs w:val="22"/>
        </w:rPr>
        <w:t xml:space="preserve"> This creation of racial hierarchies is one that, as Identified by Rodney,</w:t>
      </w:r>
      <w:r w:rsidRPr="00C33A3A">
        <w:rPr>
          <w:rFonts w:eastAsia="Times New Roman" w:cs="Times New Roman"/>
          <w:color w:val="000000" w:themeColor="text1"/>
          <w:sz w:val="22"/>
          <w:szCs w:val="22"/>
          <w:vertAlign w:val="superscript"/>
        </w:rPr>
        <w:footnoteReference w:id="33"/>
      </w:r>
      <w:r w:rsidRPr="00C33A3A">
        <w:rPr>
          <w:rFonts w:eastAsia="Times New Roman" w:cs="Times New Roman"/>
          <w:color w:val="000000" w:themeColor="text1"/>
          <w:sz w:val="22"/>
          <w:szCs w:val="22"/>
        </w:rPr>
        <w:t xml:space="preserve">was necessary for mobilising resources based on exclusion. These ideas are made relevant to immigration law when the area is understood as </w:t>
      </w:r>
      <w:r w:rsidRPr="00C33A3A">
        <w:rPr>
          <w:rFonts w:eastAsia="Times New Roman" w:cs="Times New Roman"/>
          <w:i/>
          <w:iCs/>
          <w:color w:val="000000" w:themeColor="text1"/>
          <w:sz w:val="22"/>
          <w:szCs w:val="22"/>
        </w:rPr>
        <w:t xml:space="preserve">“not the seemingly harsh but fair mode through which the deserving </w:t>
      </w:r>
      <w:proofErr w:type="gramStart"/>
      <w:r w:rsidRPr="00C33A3A">
        <w:rPr>
          <w:rFonts w:eastAsia="Times New Roman" w:cs="Times New Roman"/>
          <w:i/>
          <w:iCs/>
          <w:color w:val="000000" w:themeColor="text1"/>
          <w:sz w:val="22"/>
          <w:szCs w:val="22"/>
        </w:rPr>
        <w:t>are</w:t>
      </w:r>
      <w:proofErr w:type="gramEnd"/>
      <w:r w:rsidRPr="00C33A3A">
        <w:rPr>
          <w:rFonts w:eastAsia="Times New Roman" w:cs="Times New Roman"/>
          <w:i/>
          <w:iCs/>
          <w:color w:val="000000" w:themeColor="text1"/>
          <w:sz w:val="22"/>
          <w:szCs w:val="22"/>
        </w:rPr>
        <w:t xml:space="preserve"> separated from the undeserving. Instead, it is a crucial mechanism for ensuring that colonial wealth remains out of the hands of those from whom it was stolen.”</w:t>
      </w:r>
      <w:r w:rsidRPr="00C33A3A">
        <w:rPr>
          <w:rFonts w:eastAsia="Times New Roman" w:cs="Times New Roman"/>
          <w:color w:val="000000" w:themeColor="text1"/>
          <w:sz w:val="22"/>
          <w:szCs w:val="22"/>
          <w:vertAlign w:val="superscript"/>
        </w:rPr>
        <w:footnoteReference w:id="34"/>
      </w:r>
      <w:r w:rsidRPr="00C33A3A">
        <w:rPr>
          <w:rFonts w:eastAsia="Times New Roman" w:cs="Times New Roman"/>
          <w:color w:val="000000" w:themeColor="text1"/>
          <w:sz w:val="22"/>
          <w:szCs w:val="22"/>
        </w:rPr>
        <w:t xml:space="preserve"> </w:t>
      </w:r>
      <w:r w:rsidR="008C0938">
        <w:rPr>
          <w:rFonts w:eastAsia="Times New Roman" w:cs="Times New Roman"/>
          <w:color w:val="000000" w:themeColor="text1"/>
          <w:sz w:val="22"/>
          <w:szCs w:val="22"/>
        </w:rPr>
        <w:t xml:space="preserve">As will be seen, </w:t>
      </w:r>
      <w:r w:rsidRPr="00C33A3A">
        <w:rPr>
          <w:rFonts w:eastAsia="Times New Roman" w:cs="Times New Roman"/>
          <w:color w:val="000000" w:themeColor="text1"/>
          <w:sz w:val="22"/>
          <w:szCs w:val="22"/>
        </w:rPr>
        <w:t>immigration law which conforms to ideas of racial superiority and resource mobilisation may be theorised as actively colonial as it continually uses these mechanisms to uphold imperial whiteness or white supremacy and preserve colonially extracted wealth.</w:t>
      </w:r>
    </w:p>
    <w:p w14:paraId="7C569130" w14:textId="77777777" w:rsidR="005115CF" w:rsidRPr="00C33A3A" w:rsidRDefault="005115CF" w:rsidP="005115CF">
      <w:pPr>
        <w:spacing w:line="360" w:lineRule="auto"/>
        <w:ind w:left="0" w:firstLine="0"/>
        <w:rPr>
          <w:rFonts w:eastAsia="Times New Roman" w:cs="Times New Roman"/>
          <w:color w:val="000000" w:themeColor="text1"/>
          <w:sz w:val="22"/>
          <w:szCs w:val="22"/>
        </w:rPr>
      </w:pPr>
    </w:p>
    <w:p w14:paraId="200CEC21" w14:textId="29D36B2F" w:rsidR="005115CF" w:rsidRPr="00C33A3A" w:rsidRDefault="005115CF" w:rsidP="005115CF">
      <w:pPr>
        <w:spacing w:line="360" w:lineRule="auto"/>
        <w:ind w:left="0" w:firstLine="0"/>
        <w:rPr>
          <w:rFonts w:eastAsia="Times New Roman" w:cs="Times New Roman"/>
          <w:color w:val="000000" w:themeColor="text1"/>
          <w:sz w:val="22"/>
          <w:szCs w:val="22"/>
        </w:rPr>
      </w:pPr>
      <w:r w:rsidRPr="00C33A3A">
        <w:rPr>
          <w:rFonts w:eastAsia="Times New Roman" w:cs="Times New Roman"/>
          <w:color w:val="000000" w:themeColor="text1"/>
          <w:sz w:val="22"/>
          <w:szCs w:val="22"/>
        </w:rPr>
        <w:t>Next, Imperialism is known as the successor of colonialism or the engine of colonialism</w:t>
      </w:r>
      <w:r w:rsidR="008C0938">
        <w:rPr>
          <w:rStyle w:val="FootnoteReference"/>
          <w:rFonts w:eastAsia="Times New Roman" w:cs="Times New Roman"/>
          <w:color w:val="000000" w:themeColor="text1"/>
          <w:sz w:val="22"/>
          <w:szCs w:val="22"/>
        </w:rPr>
        <w:footnoteReference w:id="35"/>
      </w:r>
      <w:r w:rsidRPr="00C33A3A">
        <w:rPr>
          <w:rFonts w:eastAsia="Times New Roman" w:cs="Times New Roman"/>
          <w:color w:val="000000" w:themeColor="text1"/>
          <w:sz w:val="22"/>
          <w:szCs w:val="22"/>
        </w:rPr>
        <w:t>. It is defined by Said as the theory and practice of a domineering metropole over a distant territory.</w:t>
      </w:r>
      <w:r w:rsidRPr="00C33A3A">
        <w:rPr>
          <w:rStyle w:val="FootnoteReference"/>
          <w:rFonts w:eastAsia="Times New Roman" w:cs="Times New Roman"/>
          <w:color w:val="000000" w:themeColor="text1"/>
          <w:sz w:val="22"/>
          <w:szCs w:val="22"/>
        </w:rPr>
        <w:footnoteReference w:id="36"/>
      </w:r>
      <w:r w:rsidRPr="00C33A3A">
        <w:rPr>
          <w:rFonts w:eastAsia="Times New Roman" w:cs="Times New Roman"/>
          <w:color w:val="000000" w:themeColor="text1"/>
          <w:sz w:val="22"/>
          <w:szCs w:val="22"/>
        </w:rPr>
        <w:t xml:space="preserve"> In other words, where one political society controls the sovereignty of another society. Imperialism is the process of this domination. While characterised by capital accumulation, like colonialism, it is sustained by beliefs of (racial) superiority to aid uninterrupted resource extraction. Thus, it has been theorised by Rodney that Imperialism was the engine of colonialism since colonialism was the formal rule, but imperialism was the mechanism of extraction. Moreover, he notes this to be integral to the capital accumulation of free market </w:t>
      </w:r>
      <w:r w:rsidRPr="00C33A3A">
        <w:rPr>
          <w:rFonts w:eastAsia="Times New Roman" w:cs="Times New Roman"/>
          <w:color w:val="000000" w:themeColor="text1"/>
          <w:sz w:val="22"/>
          <w:szCs w:val="22"/>
        </w:rPr>
        <w:lastRenderedPageBreak/>
        <w:t>neoliberal economies such as the UK as colonialism led to what he calls ‘Capitalist Imperialism’.</w:t>
      </w:r>
      <w:r w:rsidRPr="00C33A3A">
        <w:rPr>
          <w:rStyle w:val="FootnoteReference"/>
          <w:rFonts w:eastAsia="Times New Roman" w:cs="Times New Roman"/>
          <w:color w:val="000000" w:themeColor="text1"/>
          <w:sz w:val="22"/>
          <w:szCs w:val="22"/>
        </w:rPr>
        <w:footnoteReference w:id="37"/>
      </w:r>
      <w:r w:rsidRPr="00C33A3A">
        <w:rPr>
          <w:rFonts w:eastAsia="Times New Roman" w:cs="Times New Roman"/>
          <w:color w:val="000000" w:themeColor="text1"/>
          <w:sz w:val="22"/>
          <w:szCs w:val="22"/>
        </w:rPr>
        <w:t xml:space="preserve"> This is evidenced by the wealth of Britain largely being owed to what El-enany terms the </w:t>
      </w:r>
      <w:r w:rsidR="00122BD0">
        <w:rPr>
          <w:rFonts w:eastAsia="Times New Roman" w:cs="Times New Roman"/>
          <w:color w:val="000000" w:themeColor="text1"/>
          <w:sz w:val="22"/>
          <w:szCs w:val="22"/>
        </w:rPr>
        <w:t>‘</w:t>
      </w:r>
      <w:r w:rsidRPr="00C33A3A">
        <w:rPr>
          <w:rFonts w:eastAsia="Times New Roman" w:cs="Times New Roman"/>
          <w:color w:val="000000" w:themeColor="text1"/>
          <w:sz w:val="22"/>
          <w:szCs w:val="22"/>
        </w:rPr>
        <w:t>spoils of empire</w:t>
      </w:r>
      <w:r w:rsidR="00122BD0">
        <w:rPr>
          <w:rFonts w:eastAsia="Times New Roman" w:cs="Times New Roman"/>
          <w:color w:val="000000" w:themeColor="text1"/>
          <w:sz w:val="22"/>
          <w:szCs w:val="22"/>
        </w:rPr>
        <w:t>’</w:t>
      </w:r>
      <w:r w:rsidRPr="00C33A3A">
        <w:rPr>
          <w:rFonts w:eastAsia="Times New Roman" w:cs="Times New Roman"/>
          <w:color w:val="000000" w:themeColor="text1"/>
          <w:sz w:val="22"/>
          <w:szCs w:val="22"/>
        </w:rPr>
        <w:t>. Within the context of this established neoliberal/imperialist state, racism is the belief and practice that engineers the continued exploitation for the benefit of a non-racialized few.</w:t>
      </w:r>
    </w:p>
    <w:p w14:paraId="2ACB740C" w14:textId="77777777" w:rsidR="005115CF" w:rsidRPr="00C33A3A" w:rsidRDefault="005115CF" w:rsidP="005115CF">
      <w:pPr>
        <w:spacing w:line="360" w:lineRule="auto"/>
        <w:ind w:left="0" w:firstLine="0"/>
        <w:rPr>
          <w:rFonts w:eastAsia="Times New Roman" w:cs="Times New Roman"/>
          <w:color w:val="000000" w:themeColor="text1"/>
          <w:sz w:val="22"/>
          <w:szCs w:val="22"/>
        </w:rPr>
      </w:pPr>
    </w:p>
    <w:p w14:paraId="5A2FC3D4" w14:textId="77777777" w:rsidR="005115CF" w:rsidRPr="00C33A3A" w:rsidRDefault="005115CF" w:rsidP="005115CF">
      <w:pPr>
        <w:spacing w:line="360" w:lineRule="auto"/>
        <w:ind w:left="0" w:firstLine="0"/>
        <w:rPr>
          <w:rFonts w:eastAsia="Times New Roman" w:cs="Times New Roman"/>
          <w:color w:val="000000" w:themeColor="text1"/>
          <w:sz w:val="22"/>
          <w:szCs w:val="22"/>
        </w:rPr>
      </w:pPr>
      <w:r w:rsidRPr="00C33A3A">
        <w:rPr>
          <w:rFonts w:eastAsia="Times New Roman" w:cs="Times New Roman"/>
          <w:color w:val="000000" w:themeColor="text1"/>
          <w:sz w:val="22"/>
          <w:szCs w:val="22"/>
        </w:rPr>
        <w:t xml:space="preserve">Furthermore, connecting these concepts once again to immigration law reveals that Imperial logics of racial inferiority and white supremacy maintain colonial unequal relationships manifest in the form of the UK, a former colonial power, dictating the mobility of the formerly colonised with the aim of defining the UK as an imperial ‘white man’s country’. It achieves that by the targeted exclusion of these racialised groups. </w:t>
      </w:r>
    </w:p>
    <w:p w14:paraId="75788330" w14:textId="77777777" w:rsidR="005115CF" w:rsidRPr="00C33A3A" w:rsidRDefault="005115CF" w:rsidP="005115CF">
      <w:pPr>
        <w:spacing w:line="360" w:lineRule="auto"/>
        <w:ind w:left="0" w:firstLine="0"/>
        <w:rPr>
          <w:rFonts w:eastAsia="Times New Roman" w:cs="Times New Roman"/>
          <w:color w:val="000000" w:themeColor="text1"/>
          <w:sz w:val="22"/>
          <w:szCs w:val="22"/>
        </w:rPr>
      </w:pPr>
    </w:p>
    <w:p w14:paraId="2B4DCD36" w14:textId="77777777" w:rsidR="005115CF" w:rsidRPr="00C33A3A" w:rsidRDefault="005115CF" w:rsidP="005115CF">
      <w:pPr>
        <w:spacing w:line="360" w:lineRule="auto"/>
        <w:ind w:left="0" w:firstLine="0"/>
        <w:rPr>
          <w:rFonts w:eastAsia="Times New Roman" w:cs="Times New Roman"/>
          <w:color w:val="000000" w:themeColor="text1"/>
          <w:sz w:val="22"/>
          <w:szCs w:val="22"/>
        </w:rPr>
      </w:pPr>
      <w:r w:rsidRPr="00C33A3A">
        <w:rPr>
          <w:rFonts w:eastAsia="Times New Roman" w:cs="Times New Roman"/>
          <w:color w:val="000000" w:themeColor="text1"/>
          <w:sz w:val="22"/>
          <w:szCs w:val="22"/>
        </w:rPr>
        <w:t>To conclude, this section aimed to show the connections between domination formal rule of the British and the ideologies that have historically and continually sustain an unequal relationship between the colonists and the colonised in the realm of immigration law. This includes colonial /imperial values of racial hierarchies with whiteness at the top, as well as the mobilisation of colonially extracted wealth for the exclusive use of the former empire. Next, it was discussed that the ways that this shows up in UK immigration law is the racist targeting of immigrants and the control of their agency. Following this, this paper will delve into analysis of historical Immigration laws to show the ways that they echo these themes.</w:t>
      </w:r>
    </w:p>
    <w:p w14:paraId="578FF5FF" w14:textId="5F9CDD77" w:rsidR="005115CF" w:rsidRPr="005226AB" w:rsidRDefault="00FC7DBA" w:rsidP="005D70DA">
      <w:pPr>
        <w:pStyle w:val="Heading2"/>
        <w:ind w:left="0" w:firstLine="0"/>
        <w:rPr>
          <w:rFonts w:cs="Times New Roman"/>
          <w:color w:val="000000" w:themeColor="text1"/>
          <w:sz w:val="22"/>
          <w:szCs w:val="22"/>
        </w:rPr>
      </w:pPr>
      <w:r w:rsidRPr="005226AB">
        <w:rPr>
          <w:rFonts w:cs="Times New Roman"/>
          <w:color w:val="000000" w:themeColor="text1"/>
          <w:sz w:val="22"/>
          <w:szCs w:val="22"/>
        </w:rPr>
        <w:t xml:space="preserve"> </w:t>
      </w:r>
      <w:bookmarkStart w:id="7" w:name="_Toc135200487"/>
      <w:r w:rsidR="005115CF" w:rsidRPr="005226AB">
        <w:rPr>
          <w:rFonts w:cs="Times New Roman"/>
          <w:color w:val="000000" w:themeColor="text1"/>
          <w:sz w:val="22"/>
          <w:szCs w:val="22"/>
        </w:rPr>
        <w:t>Colonial/Imperial Undercurrent; UK Immigration law historical development</w:t>
      </w:r>
      <w:bookmarkEnd w:id="7"/>
    </w:p>
    <w:p w14:paraId="48DD1393" w14:textId="77777777" w:rsidR="005115CF" w:rsidRPr="005226AB" w:rsidRDefault="005115CF" w:rsidP="005115CF">
      <w:pPr>
        <w:spacing w:line="360" w:lineRule="auto"/>
        <w:ind w:left="0" w:firstLine="0"/>
        <w:rPr>
          <w:rFonts w:cs="Times New Roman"/>
          <w:b/>
          <w:bCs/>
          <w:color w:val="000000" w:themeColor="text1"/>
          <w:sz w:val="22"/>
          <w:szCs w:val="22"/>
        </w:rPr>
      </w:pPr>
    </w:p>
    <w:p w14:paraId="6444C35E" w14:textId="4C3ACBF1" w:rsidR="005115CF" w:rsidRPr="00C33A3A" w:rsidRDefault="005115CF" w:rsidP="005115CF">
      <w:pPr>
        <w:spacing w:line="360" w:lineRule="auto"/>
        <w:ind w:left="0" w:firstLine="0"/>
        <w:rPr>
          <w:rFonts w:cs="Times New Roman"/>
          <w:color w:val="000000" w:themeColor="text1"/>
          <w:sz w:val="22"/>
          <w:szCs w:val="22"/>
        </w:rPr>
      </w:pPr>
      <w:r w:rsidRPr="00C33A3A">
        <w:rPr>
          <w:rFonts w:cs="Times New Roman"/>
          <w:color w:val="000000" w:themeColor="text1"/>
          <w:sz w:val="22"/>
          <w:szCs w:val="22"/>
        </w:rPr>
        <w:t xml:space="preserve">This section aims to analyse three historically significant UK immigration laws to expose a similar contradiction. It will show that the laws, through presented plainly and innocently have developed according to these same colonial patterns, whether for the purpose of preserving a white majority or the purpose of excluding non-white access to ‘empire </w:t>
      </w:r>
      <w:r w:rsidR="00EF6234" w:rsidRPr="00C33A3A">
        <w:rPr>
          <w:rFonts w:cs="Times New Roman"/>
          <w:color w:val="000000" w:themeColor="text1"/>
          <w:sz w:val="22"/>
          <w:szCs w:val="22"/>
        </w:rPr>
        <w:t>spoils</w:t>
      </w:r>
      <w:r w:rsidRPr="00C33A3A">
        <w:rPr>
          <w:rFonts w:cs="Times New Roman"/>
          <w:color w:val="000000" w:themeColor="text1"/>
          <w:sz w:val="22"/>
          <w:szCs w:val="22"/>
        </w:rPr>
        <w:t>. Additionally, this analysis will lay the groundwork for subsequent analysis which will prove that current immigration laws are based on these exclusionary practices and are therefore contemporary expressions of empire.</w:t>
      </w:r>
    </w:p>
    <w:p w14:paraId="740CA8A8" w14:textId="77777777" w:rsidR="005115CF" w:rsidRPr="005226AB" w:rsidRDefault="005115CF" w:rsidP="00FC7DBA">
      <w:pPr>
        <w:spacing w:line="360" w:lineRule="auto"/>
        <w:ind w:left="0" w:firstLine="0"/>
        <w:rPr>
          <w:rFonts w:cs="Times New Roman"/>
          <w:b/>
          <w:bCs/>
          <w:color w:val="000000" w:themeColor="text1"/>
          <w:sz w:val="22"/>
          <w:szCs w:val="22"/>
          <w:u w:val="single"/>
        </w:rPr>
      </w:pPr>
    </w:p>
    <w:p w14:paraId="24AF37A2" w14:textId="6CC80F7B" w:rsidR="005115CF" w:rsidRPr="005226AB" w:rsidRDefault="00927669" w:rsidP="00DD0A09">
      <w:pPr>
        <w:pStyle w:val="Heading2"/>
        <w:rPr>
          <w:rFonts w:cs="Times New Roman"/>
          <w:color w:val="000000" w:themeColor="text1"/>
          <w:sz w:val="22"/>
          <w:szCs w:val="22"/>
        </w:rPr>
      </w:pPr>
      <w:bookmarkStart w:id="8" w:name="_Toc135200488"/>
      <w:r w:rsidRPr="005226AB">
        <w:rPr>
          <w:rFonts w:cs="Times New Roman"/>
          <w:color w:val="000000" w:themeColor="text1"/>
          <w:sz w:val="22"/>
          <w:szCs w:val="22"/>
        </w:rPr>
        <w:lastRenderedPageBreak/>
        <w:t>1.3</w:t>
      </w:r>
      <w:r w:rsidR="00A4632E" w:rsidRPr="005226AB">
        <w:rPr>
          <w:rFonts w:cs="Times New Roman"/>
          <w:color w:val="000000" w:themeColor="text1"/>
          <w:sz w:val="22"/>
          <w:szCs w:val="22"/>
        </w:rPr>
        <w:t xml:space="preserve"> </w:t>
      </w:r>
      <w:r w:rsidR="005115CF" w:rsidRPr="005226AB">
        <w:rPr>
          <w:rFonts w:cs="Times New Roman"/>
          <w:color w:val="000000" w:themeColor="text1"/>
          <w:sz w:val="22"/>
          <w:szCs w:val="22"/>
        </w:rPr>
        <w:t>The Aliens Act 1905</w:t>
      </w:r>
      <w:bookmarkEnd w:id="8"/>
    </w:p>
    <w:p w14:paraId="70F60C67"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This section concerns the Aliens Act 1905, the first Immigration act in modern British history. First, it will discuss the context in which the act was introduced, followed by analysis into the contradictory nature of the way the bill developed. Finally, it will examine the aspects which show colonial patterns of action, as well as the ways in which it has set imperial precedent for the migration acts introduced much later, such as the Immigration Act 1971.</w:t>
      </w:r>
    </w:p>
    <w:p w14:paraId="2A46C15B" w14:textId="77777777" w:rsidR="005115CF" w:rsidRPr="00EF6234" w:rsidRDefault="005115CF" w:rsidP="005115CF">
      <w:pPr>
        <w:spacing w:line="360" w:lineRule="auto"/>
        <w:ind w:left="0" w:firstLine="0"/>
        <w:rPr>
          <w:rFonts w:cs="Times New Roman"/>
          <w:color w:val="000000" w:themeColor="text1"/>
          <w:sz w:val="22"/>
          <w:szCs w:val="22"/>
        </w:rPr>
      </w:pPr>
    </w:p>
    <w:p w14:paraId="7774964C" w14:textId="78A30073"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The context for the passage of this act, as observed by Freddy Foks and Alison Bashford, was to limit Jewish refugees fleeing to Britain.</w:t>
      </w:r>
      <w:r w:rsidRPr="00EF6234">
        <w:rPr>
          <w:rStyle w:val="FootnoteReference"/>
          <w:rFonts w:cs="Times New Roman"/>
          <w:color w:val="000000" w:themeColor="text1"/>
          <w:sz w:val="22"/>
          <w:szCs w:val="22"/>
        </w:rPr>
        <w:footnoteReference w:id="38"/>
      </w:r>
      <w:r w:rsidRPr="00EF6234">
        <w:rPr>
          <w:rFonts w:cs="Times New Roman"/>
          <w:color w:val="000000" w:themeColor="text1"/>
          <w:sz w:val="22"/>
          <w:szCs w:val="22"/>
        </w:rPr>
        <w:t xml:space="preserve"> The act was created as part of a trend of alien/ race exclusionary acts being passed in the dominion colonies such as the ‘White Australia Policy’ and the Canadian money stipulation policy</w:t>
      </w:r>
      <w:r w:rsidRPr="00EF6234">
        <w:rPr>
          <w:rFonts w:cs="Times New Roman"/>
          <w:color w:val="000000" w:themeColor="text1"/>
          <w:sz w:val="22"/>
          <w:szCs w:val="22"/>
        </w:rPr>
        <w:t>.</w:t>
      </w:r>
      <w:r w:rsidRPr="00EF6234">
        <w:rPr>
          <w:rStyle w:val="FootnoteReference"/>
          <w:rFonts w:cs="Times New Roman"/>
          <w:color w:val="000000" w:themeColor="text1"/>
          <w:sz w:val="22"/>
          <w:szCs w:val="22"/>
        </w:rPr>
        <w:footnoteReference w:id="39"/>
      </w:r>
      <w:r w:rsidRPr="00EF6234">
        <w:rPr>
          <w:rFonts w:cs="Times New Roman"/>
          <w:color w:val="000000" w:themeColor="text1"/>
          <w:sz w:val="22"/>
          <w:szCs w:val="22"/>
        </w:rPr>
        <w:t xml:space="preserve"> </w:t>
      </w:r>
      <w:r w:rsidRPr="00EF6234">
        <w:rPr>
          <w:rFonts w:cs="Times New Roman"/>
          <w:color w:val="000000" w:themeColor="text1"/>
          <w:sz w:val="22"/>
          <w:szCs w:val="22"/>
        </w:rPr>
        <w:t>The provisions given in the British alien’s act included the construction of an ‘Undesirable immigrant’ who, according to S.1(3)</w:t>
      </w:r>
      <w:r w:rsidRPr="00EF6234">
        <w:rPr>
          <w:rStyle w:val="FootnoteReference"/>
          <w:rFonts w:cs="Times New Roman"/>
          <w:color w:val="000000" w:themeColor="text1"/>
          <w:sz w:val="22"/>
          <w:szCs w:val="22"/>
        </w:rPr>
        <w:footnoteReference w:id="40"/>
      </w:r>
      <w:r w:rsidRPr="00EF6234">
        <w:rPr>
          <w:rFonts w:cs="Times New Roman"/>
          <w:color w:val="000000" w:themeColor="text1"/>
          <w:sz w:val="22"/>
          <w:szCs w:val="22"/>
        </w:rPr>
        <w:t xml:space="preserve">  was someone who could not financially sustain themselves and their dependents, someone deemed </w:t>
      </w:r>
      <w:r w:rsidRPr="00EF6234">
        <w:rPr>
          <w:rFonts w:cs="Times New Roman"/>
          <w:i/>
          <w:iCs/>
          <w:color w:val="000000" w:themeColor="text1"/>
          <w:sz w:val="22"/>
          <w:szCs w:val="22"/>
        </w:rPr>
        <w:t>“a lunatic or an idiot”</w:t>
      </w:r>
      <w:r w:rsidRPr="00EF6234">
        <w:rPr>
          <w:rFonts w:cs="Times New Roman"/>
          <w:color w:val="000000" w:themeColor="text1"/>
          <w:sz w:val="22"/>
          <w:szCs w:val="22"/>
        </w:rPr>
        <w:t xml:space="preserve"> or an ill person likely to cost the state or ‘detriment’ to the public. An ‘undesirable immigrant’ also included someone with a foreign crime record. The act additionally, entrenched the right of asylum, in line with Britain’s ‘open door policy’.</w:t>
      </w:r>
    </w:p>
    <w:p w14:paraId="4EB6E46F" w14:textId="77777777" w:rsidR="005115CF" w:rsidRPr="00EF6234" w:rsidRDefault="005115CF" w:rsidP="005115CF">
      <w:pPr>
        <w:spacing w:line="360" w:lineRule="auto"/>
        <w:ind w:left="0" w:firstLine="0"/>
        <w:rPr>
          <w:rFonts w:cs="Times New Roman"/>
          <w:color w:val="000000" w:themeColor="text1"/>
          <w:sz w:val="22"/>
          <w:szCs w:val="22"/>
        </w:rPr>
      </w:pPr>
    </w:p>
    <w:p w14:paraId="596655DB"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Some scholars praise the act for its entrenchment of the right to asylum, in line with the UK’s reputation for having an open-door policy.</w:t>
      </w:r>
      <w:r w:rsidRPr="00EF6234">
        <w:rPr>
          <w:rStyle w:val="FootnoteReference"/>
          <w:rFonts w:cs="Times New Roman"/>
          <w:color w:val="000000" w:themeColor="text1"/>
          <w:sz w:val="22"/>
          <w:szCs w:val="22"/>
        </w:rPr>
        <w:footnoteReference w:id="41"/>
      </w:r>
      <w:r w:rsidRPr="00EF6234">
        <w:rPr>
          <w:rFonts w:cs="Times New Roman"/>
          <w:color w:val="000000" w:themeColor="text1"/>
          <w:sz w:val="22"/>
          <w:szCs w:val="22"/>
        </w:rPr>
        <w:t xml:space="preserve"> Others, more sensitive to the colonial motivation of Britain such as  have however revealed, that hiding behind this mask of benevolence and reception, this law was crafted specifically to target Jews who were themselves fleeing war and persecution in places like Russia and from Pogroms in other European countries.</w:t>
      </w:r>
      <w:r w:rsidRPr="00EF6234">
        <w:rPr>
          <w:rStyle w:val="FootnoteReference"/>
          <w:rFonts w:cs="Times New Roman"/>
          <w:color w:val="000000" w:themeColor="text1"/>
          <w:sz w:val="22"/>
          <w:szCs w:val="22"/>
        </w:rPr>
        <w:footnoteReference w:id="42"/>
      </w:r>
      <w:r w:rsidRPr="00EF6234">
        <w:rPr>
          <w:rFonts w:cs="Times New Roman"/>
          <w:color w:val="000000" w:themeColor="text1"/>
          <w:sz w:val="22"/>
          <w:szCs w:val="22"/>
        </w:rPr>
        <w:t>Additionally, the law had dangerous consequences for already present Jews in the country because it made undesirable immigrant or alien synonymous with Jews in the way that it resulted in the growth of antisemitic hate.</w:t>
      </w:r>
      <w:r w:rsidRPr="00EF6234">
        <w:rPr>
          <w:rStyle w:val="FootnoteReference"/>
          <w:rFonts w:cs="Times New Roman"/>
          <w:color w:val="000000" w:themeColor="text1"/>
          <w:sz w:val="22"/>
          <w:szCs w:val="22"/>
        </w:rPr>
        <w:footnoteReference w:id="43"/>
      </w:r>
      <w:r w:rsidRPr="00EF6234">
        <w:rPr>
          <w:rFonts w:cs="Times New Roman"/>
          <w:color w:val="000000" w:themeColor="text1"/>
          <w:sz w:val="22"/>
          <w:szCs w:val="22"/>
        </w:rPr>
        <w:t xml:space="preserve"> Moreso, Bashford in a different article, recounts that  the narrative of jews went beyond them being ‘undesirable’ and therefore unwanted ; they </w:t>
      </w:r>
      <w:r w:rsidRPr="00EF6234">
        <w:rPr>
          <w:rFonts w:cs="Times New Roman"/>
          <w:color w:val="000000" w:themeColor="text1"/>
          <w:sz w:val="22"/>
          <w:szCs w:val="22"/>
        </w:rPr>
        <w:lastRenderedPageBreak/>
        <w:t>were criminalised and touted as ‘invaders’, people that came to upset British culture, and blamed for social disasters like hygiene issues and diseases .</w:t>
      </w:r>
      <w:r w:rsidRPr="00EF6234">
        <w:rPr>
          <w:rStyle w:val="FootnoteReference"/>
          <w:rFonts w:cs="Times New Roman"/>
          <w:color w:val="000000" w:themeColor="text1"/>
          <w:sz w:val="22"/>
          <w:szCs w:val="22"/>
        </w:rPr>
        <w:footnoteReference w:id="44"/>
      </w:r>
    </w:p>
    <w:p w14:paraId="45F8A31A"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In addition to the contradiction of the hostile reality of Jews despite Britain’s ‘Open door policy’, In the following decades that saw the development of the alien act, Britain passed the 1925 coloured seamen act. This required constant registration with port officials and threatened deportation to Asian and Black seamen. In a stark contrast to this, the same period saw Britain’s facilitation and financial support for white Britons to migrate to other white dominions, such as Australia and Canada</w:t>
      </w:r>
      <w:r w:rsidRPr="00EF6234">
        <w:rPr>
          <w:rStyle w:val="FootnoteReference"/>
          <w:rFonts w:cs="Times New Roman"/>
          <w:color w:val="000000" w:themeColor="text1"/>
          <w:sz w:val="22"/>
          <w:szCs w:val="22"/>
        </w:rPr>
        <w:footnoteReference w:id="45"/>
      </w:r>
      <w:r w:rsidRPr="00EF6234">
        <w:rPr>
          <w:rFonts w:cs="Times New Roman"/>
          <w:color w:val="000000" w:themeColor="text1"/>
          <w:sz w:val="22"/>
          <w:szCs w:val="22"/>
        </w:rPr>
        <w:t>, through the 1922 Empire Settlement Act. What these instances show is that Britain’s first migration laws were established to exclude and criminalise racialised Immigrants while making migration for white Britons a smoother and well supported process.</w:t>
      </w:r>
    </w:p>
    <w:p w14:paraId="6E95EF8A" w14:textId="77777777" w:rsidR="005115CF" w:rsidRPr="00EF6234" w:rsidRDefault="005115CF" w:rsidP="005115CF">
      <w:pPr>
        <w:spacing w:line="360" w:lineRule="auto"/>
        <w:ind w:left="0" w:firstLine="0"/>
        <w:rPr>
          <w:rFonts w:cs="Times New Roman"/>
          <w:color w:val="000000" w:themeColor="text1"/>
          <w:sz w:val="22"/>
          <w:szCs w:val="22"/>
        </w:rPr>
      </w:pPr>
    </w:p>
    <w:p w14:paraId="09136BD6"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 xml:space="preserve">Finally, following this, the Aliens act 1905 and the laws that developed alongside it may be argued to adhere to colonial patterns of action because they served the purpose of preserving white supremacy against ‘racial degeneration’ and correspondingly, imperial decline. In constructing and criminalising the migrant as an ‘alien’, this created justification for punishment and exclusion. This is echoed in the deportation and charging provisions of the Aliens </w:t>
      </w:r>
      <w:proofErr w:type="gramStart"/>
      <w:r w:rsidRPr="00EF6234">
        <w:rPr>
          <w:rFonts w:cs="Times New Roman"/>
          <w:color w:val="000000" w:themeColor="text1"/>
          <w:sz w:val="22"/>
          <w:szCs w:val="22"/>
        </w:rPr>
        <w:t>act  and</w:t>
      </w:r>
      <w:proofErr w:type="gramEnd"/>
      <w:r w:rsidRPr="00EF6234">
        <w:rPr>
          <w:rFonts w:cs="Times New Roman"/>
          <w:color w:val="000000" w:themeColor="text1"/>
          <w:sz w:val="22"/>
          <w:szCs w:val="22"/>
        </w:rPr>
        <w:t xml:space="preserve"> its 1914 amendment.  Another way the Alien act may be argued to be colonial is in the fact that it drew inspiration from British settler colonies built on genocide, displacement, and extraction,</w:t>
      </w:r>
      <w:r w:rsidRPr="00EF6234">
        <w:rPr>
          <w:rStyle w:val="FootnoteReference"/>
          <w:rFonts w:cs="Times New Roman"/>
          <w:color w:val="000000" w:themeColor="text1"/>
          <w:sz w:val="22"/>
          <w:szCs w:val="22"/>
        </w:rPr>
        <w:footnoteReference w:id="46"/>
      </w:r>
      <w:r w:rsidRPr="00EF6234">
        <w:rPr>
          <w:rFonts w:cs="Times New Roman"/>
          <w:color w:val="000000" w:themeColor="text1"/>
          <w:sz w:val="22"/>
          <w:szCs w:val="22"/>
        </w:rPr>
        <w:t xml:space="preserve"> who created similar laws to keep the colonies white such as the ‘White Australia policy’.</w:t>
      </w:r>
      <w:r w:rsidRPr="00EF6234">
        <w:rPr>
          <w:rStyle w:val="FootnoteReference"/>
          <w:rFonts w:cs="Times New Roman"/>
          <w:color w:val="000000" w:themeColor="text1"/>
          <w:sz w:val="22"/>
          <w:szCs w:val="22"/>
        </w:rPr>
        <w:footnoteReference w:id="47"/>
      </w:r>
      <w:r w:rsidRPr="00EF6234">
        <w:rPr>
          <w:rFonts w:cs="Times New Roman"/>
          <w:color w:val="000000" w:themeColor="text1"/>
          <w:sz w:val="22"/>
          <w:szCs w:val="22"/>
        </w:rPr>
        <w:t xml:space="preserve"> Finally, it is colonial in the way it created the lasting frameworks for further exclusionary laws, as will be explored, in ‘race-neutral’ language that would provide ‘racialising’ effects. Frameworks such as money stipulation policies, deportation, language checks and medical checks. Of particular significance is how it laid the groundwork for Britain’s immigration charging regime, perfected in its 1971 immigration act as will be explored.</w:t>
      </w:r>
    </w:p>
    <w:p w14:paraId="491C9708" w14:textId="77777777" w:rsidR="005115CF" w:rsidRPr="00EF6234" w:rsidRDefault="005115CF" w:rsidP="005115CF">
      <w:pPr>
        <w:spacing w:line="360" w:lineRule="auto"/>
        <w:ind w:left="0" w:firstLine="0"/>
        <w:rPr>
          <w:rFonts w:cs="Times New Roman"/>
          <w:color w:val="000000" w:themeColor="text1"/>
          <w:sz w:val="22"/>
          <w:szCs w:val="22"/>
        </w:rPr>
      </w:pPr>
    </w:p>
    <w:p w14:paraId="68DAE0C6"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 xml:space="preserve">In conclusion, the 1905 Aliens Act was the first comprehensive British immigration law. It developed to follow similar exclusionary laws being passed in the dominion colonies aimed at limiting racialised immigration. In Britain, its aim was to limit the number of Jewish Immigrants. In line with the dominion settlements, it achieved this through ‘race-neutral’ means to produce desired racialised effects. A contradiction is seen in the fact that simultaneous to the development of this law, Britain facilitated and </w:t>
      </w:r>
      <w:r w:rsidRPr="00EF6234">
        <w:rPr>
          <w:rFonts w:cs="Times New Roman"/>
          <w:color w:val="000000" w:themeColor="text1"/>
          <w:sz w:val="22"/>
          <w:szCs w:val="22"/>
        </w:rPr>
        <w:lastRenderedPageBreak/>
        <w:t>financed migration for white Britons. Thus, the racialised character of this analysis has been shown to serve the colonial purpose of White supremacy preservation and protection against imperial decline. As the rest of the chapter will show, the provisions of the British alien’s act created the framework for race-neutral ways that UK immigration laws continued to develop, to achieve racialised results.</w:t>
      </w:r>
    </w:p>
    <w:p w14:paraId="2FEE0816" w14:textId="77777777" w:rsidR="005115CF" w:rsidRPr="005226AB" w:rsidRDefault="005115CF" w:rsidP="005115CF">
      <w:pPr>
        <w:spacing w:line="360" w:lineRule="auto"/>
        <w:ind w:left="0" w:firstLine="0"/>
        <w:rPr>
          <w:rFonts w:cs="Times New Roman"/>
          <w:b/>
          <w:bCs/>
          <w:color w:val="000000" w:themeColor="text1"/>
          <w:sz w:val="22"/>
          <w:szCs w:val="22"/>
        </w:rPr>
      </w:pPr>
    </w:p>
    <w:p w14:paraId="0D274FAF" w14:textId="14D84E26" w:rsidR="005115CF" w:rsidRPr="005226AB" w:rsidRDefault="00927669" w:rsidP="00927669">
      <w:pPr>
        <w:pStyle w:val="Heading2"/>
        <w:rPr>
          <w:rFonts w:cs="Times New Roman"/>
          <w:color w:val="000000" w:themeColor="text1"/>
          <w:sz w:val="22"/>
          <w:szCs w:val="22"/>
        </w:rPr>
      </w:pPr>
      <w:bookmarkStart w:id="9" w:name="_Toc135200489"/>
      <w:r w:rsidRPr="005226AB">
        <w:rPr>
          <w:rFonts w:cs="Times New Roman"/>
          <w:color w:val="000000" w:themeColor="text1"/>
          <w:sz w:val="22"/>
          <w:szCs w:val="22"/>
        </w:rPr>
        <w:t>1.4</w:t>
      </w:r>
      <w:r w:rsidR="00A4632E" w:rsidRPr="005226AB">
        <w:rPr>
          <w:rFonts w:cs="Times New Roman"/>
          <w:color w:val="000000" w:themeColor="text1"/>
          <w:sz w:val="22"/>
          <w:szCs w:val="22"/>
        </w:rPr>
        <w:t xml:space="preserve"> </w:t>
      </w:r>
      <w:r w:rsidR="005115CF" w:rsidRPr="005226AB">
        <w:rPr>
          <w:rFonts w:cs="Times New Roman"/>
          <w:color w:val="000000" w:themeColor="text1"/>
          <w:sz w:val="22"/>
          <w:szCs w:val="22"/>
        </w:rPr>
        <w:t>The British Nationality act 1948, 1981</w:t>
      </w:r>
      <w:bookmarkEnd w:id="9"/>
    </w:p>
    <w:p w14:paraId="3828A452"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This section concerns the 1948 and 1981 British Nationality Acts. This section will address in particular the way that these two acts, while under the same name, were pivotal to the recognition and derecognition of racialised members of British colonies from commonwealth citizens to aliens. This development in itself was driven by racism. As such the colonial analysis will present all through.</w:t>
      </w:r>
      <w:ins w:id="10" w:author="Isilay Taban Mcquade" w:date="2023-05-12T13:25:00Z">
        <w:r w:rsidRPr="00EF6234">
          <w:rPr>
            <w:rFonts w:cs="Times New Roman"/>
            <w:color w:val="000000" w:themeColor="text1"/>
            <w:sz w:val="22"/>
            <w:szCs w:val="22"/>
          </w:rPr>
          <w:t xml:space="preserve"> </w:t>
        </w:r>
      </w:ins>
    </w:p>
    <w:p w14:paraId="0A34BD07" w14:textId="77777777" w:rsidR="005115CF" w:rsidRPr="00EF6234" w:rsidRDefault="005115CF" w:rsidP="005115CF">
      <w:pPr>
        <w:spacing w:line="360" w:lineRule="auto"/>
        <w:ind w:left="0" w:firstLine="0"/>
        <w:rPr>
          <w:rFonts w:cs="Times New Roman"/>
          <w:color w:val="000000" w:themeColor="text1"/>
          <w:sz w:val="22"/>
          <w:szCs w:val="22"/>
        </w:rPr>
      </w:pPr>
    </w:p>
    <w:p w14:paraId="244463DA"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Between the two Acts, legal identification swung in extremes, from “wide recognition to narrow”.</w:t>
      </w:r>
      <w:r w:rsidRPr="00EF6234">
        <w:rPr>
          <w:rStyle w:val="FootnoteReference"/>
          <w:rFonts w:cs="Times New Roman"/>
          <w:color w:val="000000" w:themeColor="text1"/>
          <w:sz w:val="22"/>
          <w:szCs w:val="22"/>
        </w:rPr>
        <w:footnoteReference w:id="48"/>
      </w:r>
      <w:r w:rsidRPr="00EF6234">
        <w:rPr>
          <w:rFonts w:cs="Times New Roman"/>
          <w:color w:val="000000" w:themeColor="text1"/>
          <w:sz w:val="22"/>
          <w:szCs w:val="22"/>
        </w:rPr>
        <w:t xml:space="preserve"> The 1948 version when created, granted access to people residing in the commonwealth and ex colonies. Hansen notes that, with the immigration of 500,000 non-white members of the commonwealth, the law was integral to creating the post-war image of a multicultural Britain.</w:t>
      </w:r>
      <w:r w:rsidRPr="00EF6234">
        <w:rPr>
          <w:rStyle w:val="FootnoteReference"/>
          <w:rFonts w:cs="Times New Roman"/>
          <w:color w:val="000000" w:themeColor="text1"/>
          <w:sz w:val="22"/>
          <w:szCs w:val="22"/>
        </w:rPr>
        <w:footnoteReference w:id="49"/>
      </w:r>
      <w:r w:rsidRPr="00EF6234">
        <w:rPr>
          <w:rFonts w:cs="Times New Roman"/>
          <w:color w:val="000000" w:themeColor="text1"/>
          <w:sz w:val="22"/>
          <w:szCs w:val="22"/>
        </w:rPr>
        <w:t xml:space="preserve"> This included the Windrush generation who are of present significance. Additionally, it has been noted that it was significant for entrenching the idea that Britain’s borders were wide, being “everywhere and anywhere”</w:t>
      </w:r>
      <w:r w:rsidRPr="00EF6234">
        <w:rPr>
          <w:rStyle w:val="FootnoteReference"/>
          <w:rFonts w:cs="Times New Roman"/>
          <w:color w:val="000000" w:themeColor="text1"/>
          <w:sz w:val="22"/>
          <w:szCs w:val="22"/>
        </w:rPr>
        <w:footnoteReference w:id="50"/>
      </w:r>
      <w:r w:rsidRPr="00EF6234">
        <w:rPr>
          <w:rFonts w:cs="Times New Roman"/>
          <w:color w:val="000000" w:themeColor="text1"/>
          <w:sz w:val="22"/>
          <w:szCs w:val="22"/>
        </w:rPr>
        <w:t>.</w:t>
      </w:r>
    </w:p>
    <w:p w14:paraId="6EB75F69"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While this was a positive development for the racialised colony members who now had proximity to empire spoils, Scholars note that this was an unintended consequence. The act was with passed with the colonial motivation of keeping the white Canadian settler colony from nationalising like the US had done. As a result, Hansen notes that legislators were “surprised” at the consequence.</w:t>
      </w:r>
      <w:r w:rsidRPr="00EF6234">
        <w:rPr>
          <w:rStyle w:val="FootnoteReference"/>
          <w:rFonts w:cs="Times New Roman"/>
          <w:color w:val="000000" w:themeColor="text1"/>
          <w:sz w:val="22"/>
          <w:szCs w:val="22"/>
        </w:rPr>
        <w:footnoteReference w:id="51"/>
      </w:r>
      <w:r w:rsidRPr="00EF6234">
        <w:rPr>
          <w:rFonts w:cs="Times New Roman"/>
          <w:color w:val="000000" w:themeColor="text1"/>
          <w:sz w:val="22"/>
          <w:szCs w:val="22"/>
        </w:rPr>
        <w:t xml:space="preserve"> The Unintentional nature of the act thus explains the exclusionary and discriminatory experience of the racialised nationals such as systematic exclusion from welfare programs, even though, like Goodfellow notes, they were integral to the stabilising of the welfare period, such as the strengthening of the NHS.</w:t>
      </w:r>
      <w:r w:rsidRPr="00EF6234">
        <w:rPr>
          <w:rStyle w:val="FootnoteReference"/>
          <w:rFonts w:cs="Times New Roman"/>
          <w:color w:val="000000" w:themeColor="text1"/>
          <w:sz w:val="22"/>
          <w:szCs w:val="22"/>
        </w:rPr>
        <w:footnoteReference w:id="52"/>
      </w:r>
    </w:p>
    <w:p w14:paraId="0BD42859" w14:textId="77777777" w:rsidR="005115CF" w:rsidRPr="00EF6234" w:rsidRDefault="005115CF" w:rsidP="005115CF">
      <w:pPr>
        <w:spacing w:line="360" w:lineRule="auto"/>
        <w:ind w:left="0" w:firstLine="0"/>
        <w:rPr>
          <w:rFonts w:cs="Times New Roman"/>
          <w:color w:val="000000" w:themeColor="text1"/>
          <w:sz w:val="22"/>
          <w:szCs w:val="22"/>
        </w:rPr>
      </w:pPr>
    </w:p>
    <w:p w14:paraId="651C92B4"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 xml:space="preserve">In addition, the unaccounted racialised immigration drove the speedy implementation targeted Acts that followed, which accumulated into the 1981 amendment of the nationality act. The 1962 Commonwealth immigration Act and its 1968 amendment facilitated the displacement of families, the implementation of </w:t>
      </w:r>
      <w:r w:rsidRPr="00EF6234">
        <w:rPr>
          <w:rFonts w:cs="Times New Roman"/>
          <w:color w:val="000000" w:themeColor="text1"/>
          <w:sz w:val="22"/>
          <w:szCs w:val="22"/>
        </w:rPr>
        <w:lastRenderedPageBreak/>
        <w:t>quotas, and in particular, British nationality of racialised commonwealth members made useless. This resulted in large groups being displaced, such as south Asians</w:t>
      </w:r>
      <w:r w:rsidRPr="00EF6234">
        <w:rPr>
          <w:rStyle w:val="FootnoteReference"/>
          <w:rFonts w:cs="Times New Roman"/>
          <w:color w:val="000000" w:themeColor="text1"/>
          <w:sz w:val="22"/>
          <w:szCs w:val="22"/>
        </w:rPr>
        <w:footnoteReference w:id="53"/>
      </w:r>
      <w:r w:rsidRPr="00EF6234">
        <w:rPr>
          <w:rFonts w:cs="Times New Roman"/>
          <w:color w:val="000000" w:themeColor="text1"/>
          <w:sz w:val="22"/>
          <w:szCs w:val="22"/>
        </w:rPr>
        <w:t>. Immediately, racialised immigrants became aliens. This regime was made perfect in the 1971 immigration act and the 1981 act which would entrench patrialty as the sole qualifier of entry. This follows the colonial pattern of racialisation as white members of dominion countries were not affected since they were most likely to have patrial relations who had white British ancestry.</w:t>
      </w:r>
      <w:r w:rsidRPr="00EF6234">
        <w:rPr>
          <w:rStyle w:val="FootnoteReference"/>
          <w:rFonts w:cs="Times New Roman"/>
          <w:color w:val="000000" w:themeColor="text1"/>
          <w:sz w:val="22"/>
          <w:szCs w:val="22"/>
        </w:rPr>
        <w:footnoteReference w:id="54"/>
      </w:r>
      <w:r w:rsidRPr="00EF6234">
        <w:rPr>
          <w:rFonts w:cs="Times New Roman"/>
          <w:color w:val="000000" w:themeColor="text1"/>
          <w:sz w:val="22"/>
          <w:szCs w:val="22"/>
        </w:rPr>
        <w:t xml:space="preserve"> in addition, this follows the colonial motivation of white supremacy, “keeping Britain white” to ensure imperial power.</w:t>
      </w:r>
    </w:p>
    <w:p w14:paraId="14350252" w14:textId="77777777" w:rsidR="005115CF" w:rsidRPr="00EF6234" w:rsidRDefault="005115CF" w:rsidP="005115CF">
      <w:pPr>
        <w:spacing w:line="360" w:lineRule="auto"/>
        <w:ind w:left="0" w:firstLine="0"/>
        <w:rPr>
          <w:rFonts w:cs="Times New Roman"/>
          <w:color w:val="000000" w:themeColor="text1"/>
          <w:sz w:val="22"/>
          <w:szCs w:val="22"/>
        </w:rPr>
      </w:pPr>
    </w:p>
    <w:p w14:paraId="50A6D217"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Moreso, this iteration served the purpose of divorcing Britain from its colonial past and present to construct an identity of a ‘post-colonial’ state with no ties to the commonwealth countries. This is imperial in the sense Said explains where the colonial state strips the agency of formerly colonised people.</w:t>
      </w:r>
      <w:r w:rsidRPr="00EF6234">
        <w:rPr>
          <w:rStyle w:val="FootnoteReference"/>
          <w:rFonts w:cs="Times New Roman"/>
          <w:color w:val="000000" w:themeColor="text1"/>
          <w:sz w:val="22"/>
          <w:szCs w:val="22"/>
        </w:rPr>
        <w:footnoteReference w:id="55"/>
      </w:r>
      <w:r w:rsidRPr="00EF6234">
        <w:rPr>
          <w:rFonts w:cs="Times New Roman"/>
          <w:color w:val="000000" w:themeColor="text1"/>
          <w:sz w:val="22"/>
          <w:szCs w:val="22"/>
        </w:rPr>
        <w:t xml:space="preserve"> Here it pertains to movement. Nadine gives additional insight in exposing the fact whiteness became the defining factor in determining who was a citizen and who wasn’t, as white members of the commonwealth residing in the colonies were not negatively affected by this law.</w:t>
      </w:r>
      <w:r w:rsidRPr="00EF6234">
        <w:rPr>
          <w:rStyle w:val="FootnoteReference"/>
          <w:rFonts w:cs="Times New Roman"/>
          <w:color w:val="000000" w:themeColor="text1"/>
          <w:sz w:val="22"/>
          <w:szCs w:val="22"/>
        </w:rPr>
        <w:footnoteReference w:id="56"/>
      </w:r>
      <w:r w:rsidRPr="00EF6234">
        <w:rPr>
          <w:rFonts w:cs="Times New Roman"/>
          <w:color w:val="000000" w:themeColor="text1"/>
          <w:sz w:val="22"/>
          <w:szCs w:val="22"/>
        </w:rPr>
        <w:t xml:space="preserve"> On the contrary, free movement was made more possible for British subjects who wishes to migrate between the other colonies, such as Australia and Canada.</w:t>
      </w:r>
      <w:r w:rsidRPr="00EF6234">
        <w:rPr>
          <w:rStyle w:val="FootnoteReference"/>
          <w:rFonts w:cs="Times New Roman"/>
          <w:color w:val="000000" w:themeColor="text1"/>
          <w:sz w:val="22"/>
          <w:szCs w:val="22"/>
        </w:rPr>
        <w:footnoteReference w:id="57"/>
      </w:r>
      <w:r w:rsidRPr="00EF6234">
        <w:rPr>
          <w:rFonts w:cs="Times New Roman"/>
          <w:color w:val="000000" w:themeColor="text1"/>
          <w:sz w:val="22"/>
          <w:szCs w:val="22"/>
        </w:rPr>
        <w:t xml:space="preserve"> In addition to being Imperial, this can also be constructed as colonial state craft as it is reminiscent of what </w:t>
      </w:r>
      <w:ins w:id="11" w:author="Isilay Taban Mcquade" w:date="2023-05-12T13:26:00Z">
        <w:r w:rsidRPr="00EF6234">
          <w:rPr>
            <w:rFonts w:cs="Times New Roman"/>
            <w:color w:val="000000" w:themeColor="text1"/>
            <w:sz w:val="22"/>
            <w:szCs w:val="22"/>
          </w:rPr>
          <w:t>H</w:t>
        </w:r>
      </w:ins>
      <w:del w:id="12" w:author="Isilay Taban Mcquade" w:date="2023-05-12T13:26:00Z">
        <w:r w:rsidRPr="00EF6234" w:rsidDel="00D34FCB">
          <w:rPr>
            <w:rFonts w:cs="Times New Roman"/>
            <w:color w:val="000000" w:themeColor="text1"/>
            <w:sz w:val="22"/>
            <w:szCs w:val="22"/>
          </w:rPr>
          <w:delText>h</w:delText>
        </w:r>
      </w:del>
      <w:r w:rsidRPr="00EF6234">
        <w:rPr>
          <w:rFonts w:cs="Times New Roman"/>
          <w:color w:val="000000" w:themeColor="text1"/>
          <w:sz w:val="22"/>
          <w:szCs w:val="22"/>
        </w:rPr>
        <w:t>uttenback describes to be seemingly neutral laws achieving the desired effect of targeting ‘undesirables’.</w:t>
      </w:r>
      <w:r w:rsidRPr="00EF6234">
        <w:rPr>
          <w:rStyle w:val="FootnoteReference"/>
          <w:rFonts w:cs="Times New Roman"/>
          <w:color w:val="000000" w:themeColor="text1"/>
          <w:sz w:val="22"/>
          <w:szCs w:val="22"/>
        </w:rPr>
        <w:footnoteReference w:id="58"/>
      </w:r>
    </w:p>
    <w:p w14:paraId="2AD68F14" w14:textId="77777777" w:rsidR="005115CF" w:rsidRPr="00EF6234" w:rsidRDefault="005115CF" w:rsidP="005115CF">
      <w:pPr>
        <w:spacing w:line="360" w:lineRule="auto"/>
        <w:ind w:left="0" w:firstLine="0"/>
        <w:rPr>
          <w:rFonts w:cs="Times New Roman"/>
          <w:color w:val="000000" w:themeColor="text1"/>
          <w:sz w:val="22"/>
          <w:szCs w:val="22"/>
        </w:rPr>
      </w:pPr>
    </w:p>
    <w:p w14:paraId="043BBA20"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cs="Times New Roman"/>
          <w:color w:val="000000" w:themeColor="text1"/>
          <w:sz w:val="22"/>
          <w:szCs w:val="22"/>
        </w:rPr>
        <w:t>In conclusion, the 1948 British Nationality Act and its 1981 amendment are integral to analysing the colonial nature of UK immigration law. The 1948 unintentionally opened UK borders to racialised groups but maintained structural exclusion while benefitting from their labour. Nonetheless, with the Imperial prerogative of “keeping Britain white”, further immigration laws sought to correct this by limiting citizenship, “alienising” British citizens of colonies and finally, made perfect in the 1981 amendment, entrenching the patrialty clause. This would have the lasting effect of constituting a postcolonial break from the colonies, seeing Britain as an entity with narrow borders.</w:t>
      </w:r>
    </w:p>
    <w:p w14:paraId="02601886" w14:textId="77777777" w:rsidR="005115CF" w:rsidRPr="00EF6234" w:rsidRDefault="005115CF" w:rsidP="005115CF">
      <w:pPr>
        <w:spacing w:line="360" w:lineRule="auto"/>
        <w:ind w:left="0" w:firstLine="0"/>
        <w:rPr>
          <w:rFonts w:cs="Times New Roman"/>
          <w:color w:val="000000" w:themeColor="text1"/>
          <w:sz w:val="22"/>
          <w:szCs w:val="22"/>
        </w:rPr>
      </w:pPr>
    </w:p>
    <w:p w14:paraId="3B997751" w14:textId="77777777" w:rsidR="005115CF" w:rsidRPr="00EF6234" w:rsidRDefault="005115CF" w:rsidP="005115CF">
      <w:pPr>
        <w:spacing w:line="360" w:lineRule="auto"/>
        <w:ind w:left="0" w:firstLine="0"/>
        <w:rPr>
          <w:rFonts w:cs="Times New Roman"/>
          <w:color w:val="000000" w:themeColor="text1"/>
          <w:sz w:val="22"/>
          <w:szCs w:val="22"/>
        </w:rPr>
      </w:pPr>
    </w:p>
    <w:p w14:paraId="09831F78" w14:textId="77777777" w:rsidR="005115CF" w:rsidRPr="005226AB" w:rsidRDefault="005115CF" w:rsidP="005115CF">
      <w:pPr>
        <w:spacing w:line="360" w:lineRule="auto"/>
        <w:ind w:left="0" w:firstLine="0"/>
        <w:rPr>
          <w:rFonts w:cs="Times New Roman"/>
          <w:b/>
          <w:bCs/>
          <w:color w:val="000000" w:themeColor="text1"/>
          <w:sz w:val="22"/>
          <w:szCs w:val="22"/>
        </w:rPr>
      </w:pPr>
    </w:p>
    <w:p w14:paraId="065AFC30" w14:textId="77777777" w:rsidR="005115CF" w:rsidRPr="005226AB" w:rsidRDefault="005115CF" w:rsidP="005115CF">
      <w:pPr>
        <w:spacing w:line="360" w:lineRule="auto"/>
        <w:ind w:left="0" w:firstLine="0"/>
        <w:rPr>
          <w:rFonts w:cs="Times New Roman"/>
          <w:b/>
          <w:bCs/>
          <w:color w:val="000000" w:themeColor="text1"/>
          <w:sz w:val="22"/>
          <w:szCs w:val="22"/>
        </w:rPr>
      </w:pPr>
    </w:p>
    <w:p w14:paraId="6B897CC0" w14:textId="593AB793" w:rsidR="005115CF" w:rsidRPr="005226AB" w:rsidRDefault="00927669" w:rsidP="00927669">
      <w:pPr>
        <w:pStyle w:val="Heading2"/>
        <w:rPr>
          <w:rFonts w:cs="Times New Roman"/>
          <w:color w:val="000000" w:themeColor="text1"/>
          <w:sz w:val="22"/>
          <w:szCs w:val="22"/>
        </w:rPr>
      </w:pPr>
      <w:bookmarkStart w:id="13" w:name="_Toc135200490"/>
      <w:r w:rsidRPr="005226AB">
        <w:rPr>
          <w:rFonts w:cs="Times New Roman"/>
          <w:color w:val="000000" w:themeColor="text1"/>
          <w:sz w:val="22"/>
          <w:szCs w:val="22"/>
        </w:rPr>
        <w:t>1.5</w:t>
      </w:r>
      <w:r w:rsidR="00A4632E" w:rsidRPr="005226AB">
        <w:rPr>
          <w:rFonts w:cs="Times New Roman"/>
          <w:color w:val="000000" w:themeColor="text1"/>
          <w:sz w:val="22"/>
          <w:szCs w:val="22"/>
        </w:rPr>
        <w:t xml:space="preserve"> </w:t>
      </w:r>
      <w:r w:rsidR="005115CF" w:rsidRPr="005226AB">
        <w:rPr>
          <w:rFonts w:cs="Times New Roman"/>
          <w:color w:val="000000" w:themeColor="text1"/>
          <w:sz w:val="22"/>
          <w:szCs w:val="22"/>
        </w:rPr>
        <w:t>Immigration Act 1971</w:t>
      </w:r>
      <w:bookmarkEnd w:id="13"/>
    </w:p>
    <w:p w14:paraId="1483BE40" w14:textId="77777777" w:rsidR="005115CF" w:rsidRPr="00EF6234" w:rsidRDefault="005115CF" w:rsidP="005115CF">
      <w:pPr>
        <w:spacing w:line="360" w:lineRule="auto"/>
        <w:ind w:left="0" w:firstLine="0"/>
        <w:rPr>
          <w:rFonts w:eastAsia="Times New Roman" w:cs="Times New Roman"/>
          <w:color w:val="000000" w:themeColor="text1"/>
          <w:sz w:val="22"/>
          <w:szCs w:val="22"/>
        </w:rPr>
      </w:pPr>
    </w:p>
    <w:p w14:paraId="1D265154" w14:textId="77777777" w:rsidR="005115CF" w:rsidRPr="00EF6234" w:rsidRDefault="005115CF" w:rsidP="005115CF">
      <w:pPr>
        <w:spacing w:line="360" w:lineRule="auto"/>
        <w:ind w:left="0" w:firstLine="0"/>
        <w:rPr>
          <w:rFonts w:eastAsia="Times New Roman" w:cs="Times New Roman"/>
          <w:color w:val="000000" w:themeColor="text1"/>
          <w:sz w:val="22"/>
          <w:szCs w:val="22"/>
        </w:rPr>
      </w:pPr>
      <w:r w:rsidRPr="00EF6234">
        <w:rPr>
          <w:rFonts w:eastAsia="Times New Roman" w:cs="Times New Roman"/>
          <w:color w:val="000000" w:themeColor="text1"/>
          <w:sz w:val="22"/>
          <w:szCs w:val="22"/>
        </w:rPr>
        <w:t>This act sits between the 1948 British Nationality Act and its 1981 amendment. As a result, its provisions of ‘partiality’ for example formed the basis of the amendment of the British nationality act, further entrenching it. Nonetheless, this immigration act remains in force though in an amended form. Analysis will however be focused on the original iteration of the law. This section will centre the s.2 provisions of ‘right of abode’ or patrialty as well as the context in which the act was passed, to expose colonial themes underpinned the original format and continue into the version maintained today. The purpose is to reveal the longstanding colonial nature of uk immigration law to prove that its contradictions are not mistakes, but rather have historically and continually served the colonial purpose of unrestricted access and preservation of extracted wealth and resources for the ‘white British race’.</w:t>
      </w:r>
    </w:p>
    <w:p w14:paraId="620AC035" w14:textId="77777777" w:rsidR="005115CF" w:rsidRPr="00EF6234" w:rsidRDefault="005115CF" w:rsidP="005115CF">
      <w:pPr>
        <w:spacing w:line="360" w:lineRule="auto"/>
        <w:ind w:left="0" w:firstLine="0"/>
        <w:rPr>
          <w:rFonts w:eastAsia="Times New Roman" w:cs="Times New Roman"/>
          <w:color w:val="000000" w:themeColor="text1"/>
          <w:sz w:val="22"/>
          <w:szCs w:val="22"/>
        </w:rPr>
      </w:pPr>
    </w:p>
    <w:p w14:paraId="32AEA0DB" w14:textId="3EDDD099" w:rsidR="005115CF" w:rsidRPr="00EF6234" w:rsidRDefault="005115CF" w:rsidP="005115CF">
      <w:pPr>
        <w:spacing w:line="360" w:lineRule="auto"/>
        <w:ind w:left="0" w:firstLine="0"/>
        <w:rPr>
          <w:rFonts w:eastAsia="Times New Roman" w:cs="Times New Roman"/>
          <w:color w:val="000000" w:themeColor="text1"/>
          <w:sz w:val="22"/>
          <w:szCs w:val="22"/>
        </w:rPr>
      </w:pPr>
      <w:r w:rsidRPr="00EF6234">
        <w:rPr>
          <w:rFonts w:eastAsia="Times New Roman" w:cs="Times New Roman"/>
          <w:color w:val="000000" w:themeColor="text1"/>
          <w:sz w:val="22"/>
          <w:szCs w:val="22"/>
        </w:rPr>
        <w:t>To begin with, section 2 of the act introduced the concept of ‘patrialty’ which restricted the immigration of commonwealth citizens.</w:t>
      </w:r>
      <w:r w:rsidRPr="00EF6234">
        <w:rPr>
          <w:rStyle w:val="FootnoteReference"/>
          <w:rFonts w:eastAsia="Times New Roman" w:cs="Times New Roman"/>
          <w:color w:val="000000" w:themeColor="text1"/>
          <w:sz w:val="22"/>
          <w:szCs w:val="22"/>
        </w:rPr>
        <w:footnoteReference w:id="59"/>
      </w:r>
      <w:r w:rsidRPr="00EF6234">
        <w:rPr>
          <w:rFonts w:eastAsia="Times New Roman" w:cs="Times New Roman"/>
          <w:color w:val="000000" w:themeColor="text1"/>
          <w:sz w:val="22"/>
          <w:szCs w:val="22"/>
        </w:rPr>
        <w:t xml:space="preserve"> Accordingly, a </w:t>
      </w:r>
      <w:r w:rsidR="00A4632E" w:rsidRPr="00EF6234">
        <w:rPr>
          <w:rFonts w:eastAsia="Times New Roman" w:cs="Times New Roman"/>
          <w:color w:val="000000" w:themeColor="text1"/>
          <w:sz w:val="22"/>
          <w:szCs w:val="22"/>
        </w:rPr>
        <w:t>partial</w:t>
      </w:r>
      <w:r w:rsidRPr="00EF6234">
        <w:rPr>
          <w:rFonts w:eastAsia="Times New Roman" w:cs="Times New Roman"/>
          <w:color w:val="000000" w:themeColor="text1"/>
          <w:sz w:val="22"/>
          <w:szCs w:val="22"/>
        </w:rPr>
        <w:t xml:space="preserve"> was described as someone who is a citizen of the UK and its commonwealth or colonies, as well as one from a country with a ‘close connection’.</w:t>
      </w:r>
      <w:r w:rsidRPr="00EF6234">
        <w:rPr>
          <w:rStyle w:val="FootnoteReference"/>
          <w:rFonts w:eastAsia="Times New Roman" w:cs="Times New Roman"/>
          <w:color w:val="000000" w:themeColor="text1"/>
          <w:sz w:val="22"/>
          <w:szCs w:val="22"/>
        </w:rPr>
        <w:footnoteReference w:id="60"/>
      </w:r>
      <w:r w:rsidRPr="00EF6234">
        <w:rPr>
          <w:rFonts w:eastAsia="Times New Roman" w:cs="Times New Roman"/>
          <w:color w:val="000000" w:themeColor="text1"/>
          <w:sz w:val="22"/>
          <w:szCs w:val="22"/>
        </w:rPr>
        <w:t xml:space="preserve"> However, people who could not prove patrialty had to apply for a work permit. The act however was passed at the time of the uk entering the EEC and thus created a situation where free movement of European nationals became entrenched while they were reduced for commonwealth citizens. Some scholars argue that the move to guarantee movement of EU nationals only passed because it was a condition for joining the EU and thus it was not racially charged.</w:t>
      </w:r>
      <w:r w:rsidRPr="00EF6234">
        <w:rPr>
          <w:rStyle w:val="FootnoteReference"/>
          <w:rFonts w:eastAsia="Times New Roman" w:cs="Times New Roman"/>
          <w:color w:val="000000" w:themeColor="text1"/>
          <w:sz w:val="22"/>
          <w:szCs w:val="22"/>
        </w:rPr>
        <w:footnoteReference w:id="61"/>
      </w:r>
      <w:r w:rsidRPr="00EF6234">
        <w:rPr>
          <w:rFonts w:eastAsia="Times New Roman" w:cs="Times New Roman"/>
          <w:color w:val="000000" w:themeColor="text1"/>
          <w:sz w:val="22"/>
          <w:szCs w:val="22"/>
        </w:rPr>
        <w:t xml:space="preserve"> This however neglects the fact that close ‘ties to Britain’ as a qualifier was not open to all countries with the common history of British colonialism and occupation. Instead, a dichotomy was created to show old commonwealth and new commonwealth, new commonwealth being the one with more favourable ties as they held white majorities, these included New Zealand and Australia. This separation shows a racial preference carried through by the law despite the ‘non-discriminatory’ nature it was said to possess. Another point which clarifies the racist nature of the </w:t>
      </w:r>
      <w:r w:rsidRPr="00EF6234">
        <w:rPr>
          <w:rFonts w:eastAsia="Times New Roman" w:cs="Times New Roman"/>
          <w:color w:val="000000" w:themeColor="text1"/>
          <w:sz w:val="22"/>
          <w:szCs w:val="22"/>
        </w:rPr>
        <w:lastRenderedPageBreak/>
        <w:t>act in regard to the ‘partial clause’ was the fact that India, despite being known as the jewel of empire for its military force which strengthened the British empire, was rejected in its claim for ‘dominion status’ which the other new commonwealth had, and thus Indian nationals could not claim patrialty. Williams reports that several scholars observed this to be discriminatory on racial grounds as well as newspapers which reported the matter.</w:t>
      </w:r>
      <w:r w:rsidRPr="00EF6234">
        <w:rPr>
          <w:rStyle w:val="FootnoteReference"/>
          <w:rFonts w:eastAsia="Times New Roman" w:cs="Times New Roman"/>
          <w:color w:val="000000" w:themeColor="text1"/>
          <w:sz w:val="22"/>
          <w:szCs w:val="22"/>
        </w:rPr>
        <w:footnoteReference w:id="62"/>
      </w:r>
      <w:r w:rsidRPr="00EF6234">
        <w:rPr>
          <w:rFonts w:eastAsia="Times New Roman" w:cs="Times New Roman"/>
          <w:color w:val="000000" w:themeColor="text1"/>
          <w:sz w:val="22"/>
          <w:szCs w:val="22"/>
        </w:rPr>
        <w:t>This therefore shows that the patrial clause was introduced with racial exclusion in mind despite its non-discriminatory nature, showing a colonial pattern.</w:t>
      </w:r>
    </w:p>
    <w:p w14:paraId="705DC780" w14:textId="77777777" w:rsidR="005115CF" w:rsidRPr="00EF6234" w:rsidRDefault="005115CF" w:rsidP="005115CF">
      <w:pPr>
        <w:spacing w:after="240" w:line="360" w:lineRule="auto"/>
        <w:ind w:left="0" w:firstLine="0"/>
        <w:rPr>
          <w:rFonts w:eastAsia="Times New Roman" w:cs="Times New Roman"/>
          <w:color w:val="000000" w:themeColor="text1"/>
          <w:sz w:val="22"/>
          <w:szCs w:val="22"/>
        </w:rPr>
      </w:pPr>
    </w:p>
    <w:p w14:paraId="58BB6073" w14:textId="77777777" w:rsidR="005115CF" w:rsidRPr="00EF6234" w:rsidRDefault="005115CF" w:rsidP="005115CF">
      <w:pPr>
        <w:spacing w:line="360" w:lineRule="auto"/>
        <w:ind w:left="0" w:firstLine="0"/>
        <w:rPr>
          <w:rFonts w:eastAsia="Times New Roman" w:cs="Times New Roman"/>
          <w:color w:val="000000" w:themeColor="text1"/>
          <w:sz w:val="22"/>
          <w:szCs w:val="22"/>
        </w:rPr>
      </w:pPr>
      <w:r w:rsidRPr="00EF6234">
        <w:rPr>
          <w:rFonts w:eastAsia="Times New Roman" w:cs="Times New Roman"/>
          <w:color w:val="000000" w:themeColor="text1"/>
          <w:sz w:val="22"/>
          <w:szCs w:val="22"/>
        </w:rPr>
        <w:t xml:space="preserve">Another issue with the partial clause is that by definition, it echoes the themes of white or “British race superiority” in the way that blood is a measure of deservedness of legal status and identity. This is argument is expanded on by </w:t>
      </w:r>
      <w:proofErr w:type="gramStart"/>
      <w:r w:rsidRPr="00EF6234">
        <w:rPr>
          <w:rFonts w:eastAsia="Times New Roman" w:cs="Times New Roman"/>
          <w:color w:val="000000" w:themeColor="text1"/>
          <w:sz w:val="22"/>
          <w:szCs w:val="22"/>
        </w:rPr>
        <w:t>Harris  who</w:t>
      </w:r>
      <w:proofErr w:type="gramEnd"/>
      <w:r w:rsidRPr="00EF6234">
        <w:rPr>
          <w:rFonts w:eastAsia="Times New Roman" w:cs="Times New Roman"/>
          <w:color w:val="000000" w:themeColor="text1"/>
          <w:sz w:val="22"/>
          <w:szCs w:val="22"/>
        </w:rPr>
        <w:t xml:space="preserve"> observes that during slavery whiteness became a claim to property both immaterial and material in this context, this manifests as citizenship.</w:t>
      </w:r>
      <w:r w:rsidRPr="00EF6234">
        <w:rPr>
          <w:rStyle w:val="FootnoteReference"/>
          <w:rFonts w:eastAsia="Times New Roman" w:cs="Times New Roman"/>
          <w:color w:val="000000" w:themeColor="text1"/>
          <w:sz w:val="22"/>
          <w:szCs w:val="22"/>
        </w:rPr>
        <w:footnoteReference w:id="63"/>
      </w:r>
      <w:r w:rsidRPr="00EF6234">
        <w:rPr>
          <w:rFonts w:eastAsia="Times New Roman" w:cs="Times New Roman"/>
          <w:color w:val="000000" w:themeColor="text1"/>
          <w:sz w:val="22"/>
          <w:szCs w:val="22"/>
        </w:rPr>
        <w:t xml:space="preserve"> The patrialty clause thus echoes this sentiment in requiring parents and grandparents to be of British nationality before legal status can be regarded.</w:t>
      </w:r>
    </w:p>
    <w:p w14:paraId="27700BCC" w14:textId="77777777" w:rsidR="005115CF" w:rsidRPr="00EF6234" w:rsidRDefault="005115CF" w:rsidP="005115CF">
      <w:pPr>
        <w:spacing w:line="360" w:lineRule="auto"/>
        <w:ind w:left="0" w:firstLine="0"/>
        <w:rPr>
          <w:rFonts w:eastAsia="Times New Roman" w:cs="Times New Roman"/>
          <w:color w:val="000000" w:themeColor="text1"/>
          <w:sz w:val="22"/>
          <w:szCs w:val="22"/>
        </w:rPr>
      </w:pPr>
    </w:p>
    <w:p w14:paraId="108159CB" w14:textId="77777777" w:rsidR="005115CF" w:rsidRPr="00EF6234" w:rsidRDefault="005115CF" w:rsidP="005115CF">
      <w:pPr>
        <w:spacing w:line="360" w:lineRule="auto"/>
        <w:ind w:left="0" w:firstLine="0"/>
        <w:rPr>
          <w:rFonts w:eastAsia="Times New Roman" w:cs="Times New Roman"/>
          <w:color w:val="000000" w:themeColor="text1"/>
          <w:sz w:val="22"/>
          <w:szCs w:val="22"/>
        </w:rPr>
      </w:pPr>
    </w:p>
    <w:p w14:paraId="4D5E7B90" w14:textId="77777777" w:rsidR="005115CF" w:rsidRPr="00EF6234" w:rsidRDefault="005115CF" w:rsidP="005115CF">
      <w:pPr>
        <w:spacing w:line="360" w:lineRule="auto"/>
        <w:ind w:left="0" w:firstLine="0"/>
        <w:rPr>
          <w:rFonts w:cs="Times New Roman"/>
          <w:color w:val="000000" w:themeColor="text1"/>
          <w:sz w:val="22"/>
          <w:szCs w:val="22"/>
        </w:rPr>
      </w:pPr>
      <w:r w:rsidRPr="00EF6234">
        <w:rPr>
          <w:rFonts w:eastAsia="Times New Roman" w:cs="Times New Roman"/>
          <w:color w:val="000000" w:themeColor="text1"/>
          <w:sz w:val="22"/>
          <w:szCs w:val="22"/>
        </w:rPr>
        <w:t>In conclusion, situated between the two nationality acts previously analysed, the 1971 act was analysed with focus to the s.2 provisions of ‘right of abode’ or patrialty as well as the context in which the act was passed, to expose colonial themes underpinned the original format and continue into the version maintained today. The patrialty clause was seen to have been introduced with work permits as the qualifier for ‘non patrials. This was analysed to be discriminatory and thus colonial given that the same period saw the UK joining the EEC, which would establish free entry for EU nationals. Further, it was analysed to be colonial in the way that it entrenched whiteness as a measure of deservedness. Finally, it exposes the colonial logic of race construction determining who is British, a logic which arguably served the purpose of limiting Britain to a particular place, which is false, given that British colonialism’s displacement and global empire legacies show that Britain has not been one place for a long time.</w:t>
      </w:r>
    </w:p>
    <w:p w14:paraId="3CB733B5" w14:textId="77777777" w:rsidR="005115CF" w:rsidRPr="00EF6234" w:rsidRDefault="005115CF" w:rsidP="005115CF">
      <w:pPr>
        <w:spacing w:line="360" w:lineRule="auto"/>
        <w:ind w:left="0" w:firstLine="0"/>
        <w:rPr>
          <w:rFonts w:eastAsia="Times New Roman" w:cs="Times New Roman"/>
          <w:color w:val="000000" w:themeColor="text1"/>
          <w:sz w:val="22"/>
          <w:szCs w:val="22"/>
        </w:rPr>
      </w:pPr>
    </w:p>
    <w:p w14:paraId="5B476BE9" w14:textId="72846D12" w:rsidR="005115CF" w:rsidRPr="005226AB" w:rsidRDefault="00927669" w:rsidP="00927669">
      <w:pPr>
        <w:pStyle w:val="Heading2"/>
        <w:rPr>
          <w:rFonts w:cs="Times New Roman"/>
          <w:color w:val="000000" w:themeColor="text1"/>
          <w:sz w:val="22"/>
          <w:szCs w:val="22"/>
        </w:rPr>
      </w:pPr>
      <w:bookmarkStart w:id="14" w:name="_Toc135200491"/>
      <w:r w:rsidRPr="005226AB">
        <w:rPr>
          <w:rFonts w:cs="Times New Roman"/>
          <w:color w:val="000000" w:themeColor="text1"/>
          <w:sz w:val="22"/>
          <w:szCs w:val="22"/>
        </w:rPr>
        <w:t>1.6</w:t>
      </w:r>
      <w:r w:rsidR="006145DB">
        <w:rPr>
          <w:rFonts w:cs="Times New Roman"/>
          <w:color w:val="000000" w:themeColor="text1"/>
          <w:sz w:val="22"/>
          <w:szCs w:val="22"/>
        </w:rPr>
        <w:t xml:space="preserve"> </w:t>
      </w:r>
      <w:r w:rsidRPr="005226AB">
        <w:rPr>
          <w:rFonts w:cs="Times New Roman"/>
          <w:color w:val="000000" w:themeColor="text1"/>
          <w:sz w:val="22"/>
          <w:szCs w:val="22"/>
        </w:rPr>
        <w:t>C</w:t>
      </w:r>
      <w:r w:rsidR="005115CF" w:rsidRPr="005226AB">
        <w:rPr>
          <w:rFonts w:cs="Times New Roman"/>
          <w:color w:val="000000" w:themeColor="text1"/>
          <w:sz w:val="22"/>
          <w:szCs w:val="22"/>
        </w:rPr>
        <w:t>onclusion</w:t>
      </w:r>
      <w:bookmarkEnd w:id="14"/>
    </w:p>
    <w:p w14:paraId="513EF0FC" w14:textId="6157057A" w:rsidR="003E2A1B" w:rsidRPr="003664A8" w:rsidRDefault="005115CF" w:rsidP="005115CF">
      <w:pPr>
        <w:spacing w:line="360" w:lineRule="auto"/>
        <w:ind w:left="0" w:firstLine="0"/>
        <w:rPr>
          <w:rFonts w:cs="Times New Roman"/>
          <w:color w:val="000000" w:themeColor="text1"/>
          <w:sz w:val="22"/>
          <w:szCs w:val="22"/>
        </w:rPr>
      </w:pPr>
      <w:r w:rsidRPr="003664A8">
        <w:rPr>
          <w:rFonts w:eastAsia="Times New Roman" w:cs="Times New Roman"/>
          <w:color w:val="000000" w:themeColor="text1"/>
          <w:sz w:val="22"/>
          <w:szCs w:val="22"/>
        </w:rPr>
        <w:t xml:space="preserve">To conclude, </w:t>
      </w:r>
      <w:r w:rsidRPr="003664A8">
        <w:rPr>
          <w:rFonts w:cs="Times New Roman"/>
          <w:color w:val="000000" w:themeColor="text1"/>
          <w:sz w:val="22"/>
          <w:szCs w:val="22"/>
        </w:rPr>
        <w:t>this chapter aimed to illustrate through ordered analysis, the ways that UK immigration law historically developed from its origins in the early 20</w:t>
      </w:r>
      <w:r w:rsidRPr="003664A8">
        <w:rPr>
          <w:rFonts w:cs="Times New Roman"/>
          <w:color w:val="000000" w:themeColor="text1"/>
          <w:sz w:val="22"/>
          <w:szCs w:val="22"/>
          <w:vertAlign w:val="superscript"/>
        </w:rPr>
        <w:t>th</w:t>
      </w:r>
      <w:r w:rsidRPr="003664A8">
        <w:rPr>
          <w:rFonts w:cs="Times New Roman"/>
          <w:color w:val="000000" w:themeColor="text1"/>
          <w:sz w:val="22"/>
          <w:szCs w:val="22"/>
        </w:rPr>
        <w:t xml:space="preserve"> century, according to colonial </w:t>
      </w:r>
      <w:r w:rsidR="00256840" w:rsidRPr="003664A8">
        <w:rPr>
          <w:rFonts w:cs="Times New Roman"/>
          <w:color w:val="000000" w:themeColor="text1"/>
          <w:sz w:val="22"/>
          <w:szCs w:val="22"/>
        </w:rPr>
        <w:t>themes,</w:t>
      </w:r>
      <w:r w:rsidRPr="003664A8">
        <w:rPr>
          <w:rFonts w:cs="Times New Roman"/>
          <w:color w:val="000000" w:themeColor="text1"/>
          <w:sz w:val="22"/>
          <w:szCs w:val="22"/>
        </w:rPr>
        <w:t xml:space="preserve"> driven by a </w:t>
      </w:r>
      <w:r w:rsidRPr="003664A8">
        <w:rPr>
          <w:rFonts w:cs="Times New Roman"/>
          <w:color w:val="000000" w:themeColor="text1"/>
          <w:sz w:val="22"/>
          <w:szCs w:val="22"/>
        </w:rPr>
        <w:lastRenderedPageBreak/>
        <w:t xml:space="preserve">colonial motivation. </w:t>
      </w:r>
      <w:r w:rsidR="00256840" w:rsidRPr="003664A8">
        <w:rPr>
          <w:rFonts w:cs="Times New Roman"/>
          <w:color w:val="000000" w:themeColor="text1"/>
          <w:sz w:val="22"/>
          <w:szCs w:val="22"/>
        </w:rPr>
        <w:t xml:space="preserve">This begun first by giving ideological context to </w:t>
      </w:r>
      <w:r w:rsidR="003E2A1B" w:rsidRPr="003664A8">
        <w:rPr>
          <w:rFonts w:cs="Times New Roman"/>
          <w:color w:val="000000" w:themeColor="text1"/>
          <w:sz w:val="22"/>
          <w:szCs w:val="22"/>
        </w:rPr>
        <w:t>the colonial themes upon which subsequent ana</w:t>
      </w:r>
      <w:r w:rsidR="00D664CC" w:rsidRPr="003664A8">
        <w:rPr>
          <w:rFonts w:cs="Times New Roman"/>
          <w:color w:val="000000" w:themeColor="text1"/>
          <w:sz w:val="22"/>
          <w:szCs w:val="22"/>
        </w:rPr>
        <w:t xml:space="preserve">lysis will reference. </w:t>
      </w:r>
    </w:p>
    <w:p w14:paraId="26970F05" w14:textId="77777777" w:rsidR="00256840" w:rsidRPr="003664A8" w:rsidRDefault="00256840" w:rsidP="005115CF">
      <w:pPr>
        <w:spacing w:line="360" w:lineRule="auto"/>
        <w:ind w:left="0" w:firstLine="0"/>
        <w:rPr>
          <w:rFonts w:eastAsia="Times New Roman" w:cs="Times New Roman"/>
          <w:color w:val="000000" w:themeColor="text1"/>
          <w:sz w:val="22"/>
          <w:szCs w:val="22"/>
        </w:rPr>
      </w:pPr>
    </w:p>
    <w:p w14:paraId="5E03BC95" w14:textId="3DA2B8C4" w:rsidR="005115CF" w:rsidRPr="003664A8" w:rsidRDefault="005115CF" w:rsidP="005115CF">
      <w:pPr>
        <w:spacing w:line="360" w:lineRule="auto"/>
        <w:ind w:left="0" w:firstLine="0"/>
        <w:rPr>
          <w:rFonts w:cs="Times New Roman"/>
          <w:color w:val="000000" w:themeColor="text1"/>
          <w:sz w:val="22"/>
          <w:szCs w:val="22"/>
        </w:rPr>
      </w:pPr>
      <w:r w:rsidRPr="003664A8">
        <w:rPr>
          <w:rFonts w:eastAsia="Times New Roman" w:cs="Times New Roman"/>
          <w:color w:val="000000" w:themeColor="text1"/>
          <w:sz w:val="22"/>
          <w:szCs w:val="22"/>
        </w:rPr>
        <w:t>section aimed to identify colonial patterns. These were drawn by highlighting the connections between the formal colonial rule of the British empire and the ideologies that sustain the unequal relationship between the British and formerly colonised. These included Racialisation, racism and white supremacy which functioned to justify the continued accumulation of colonially extracted wealth and status. Following this, this paper analysed the three laws of focus.</w:t>
      </w:r>
    </w:p>
    <w:p w14:paraId="50669265" w14:textId="433179ED" w:rsidR="005115CF" w:rsidRPr="003664A8" w:rsidRDefault="005115CF" w:rsidP="005115CF">
      <w:pPr>
        <w:spacing w:line="360" w:lineRule="auto"/>
        <w:ind w:left="0" w:firstLine="0"/>
        <w:rPr>
          <w:rFonts w:cs="Times New Roman"/>
          <w:color w:val="000000" w:themeColor="text1"/>
          <w:sz w:val="22"/>
          <w:szCs w:val="22"/>
        </w:rPr>
      </w:pPr>
      <w:r w:rsidRPr="003664A8">
        <w:rPr>
          <w:rFonts w:cs="Times New Roman"/>
          <w:color w:val="000000" w:themeColor="text1"/>
          <w:sz w:val="22"/>
          <w:szCs w:val="22"/>
        </w:rPr>
        <w:t xml:space="preserve">Beginning with the1905 Aliens Act, the first comprehensive British immigration law. This was shown to have developed from and therefore shaped by similar racial exclusionary laws in British settler colonies. In Britain, its aim was to limit the number of Jewish Immigrants. Similar to the settler colonies, it achieved this through ‘race-neutral’ means to produce its desired racialised effects. A contradiction identified a further aspect that suggests a racial agenda is seen in the fact that simultaneous to the development of this law, Britain facilitated and financed migration for white Britons. Thus, the racialised character of the </w:t>
      </w:r>
      <w:r w:rsidR="005F751E" w:rsidRPr="003664A8">
        <w:rPr>
          <w:rFonts w:cs="Times New Roman"/>
          <w:color w:val="000000" w:themeColor="text1"/>
          <w:sz w:val="22"/>
          <w:szCs w:val="22"/>
        </w:rPr>
        <w:t>aliens’</w:t>
      </w:r>
      <w:r w:rsidRPr="003664A8">
        <w:rPr>
          <w:rFonts w:cs="Times New Roman"/>
          <w:color w:val="000000" w:themeColor="text1"/>
          <w:sz w:val="22"/>
          <w:szCs w:val="22"/>
        </w:rPr>
        <w:t xml:space="preserve"> act has been shown to serve the colonial agenda of White supremacy preservation and protection against imperial decline. As the rest of the chapter will show, the provisions of the British alien’s act created the framework for race-neutral ways that UK immigration laws continued to develop, to achieve racialised results with view to the identified colonial agenda.</w:t>
      </w:r>
    </w:p>
    <w:p w14:paraId="0A0B069C" w14:textId="77777777" w:rsidR="005115CF" w:rsidRPr="003664A8" w:rsidRDefault="005115CF" w:rsidP="005115CF">
      <w:pPr>
        <w:spacing w:line="360" w:lineRule="auto"/>
        <w:ind w:left="0" w:firstLine="0"/>
        <w:rPr>
          <w:rFonts w:cs="Times New Roman"/>
          <w:color w:val="000000" w:themeColor="text1"/>
          <w:sz w:val="22"/>
          <w:szCs w:val="22"/>
        </w:rPr>
      </w:pPr>
    </w:p>
    <w:p w14:paraId="640940F2" w14:textId="77777777" w:rsidR="005115CF" w:rsidRPr="003664A8" w:rsidRDefault="005115CF" w:rsidP="005115CF">
      <w:pPr>
        <w:spacing w:line="360" w:lineRule="auto"/>
        <w:ind w:left="0" w:firstLine="0"/>
        <w:rPr>
          <w:rFonts w:cs="Times New Roman"/>
          <w:color w:val="000000" w:themeColor="text1"/>
          <w:sz w:val="22"/>
          <w:szCs w:val="22"/>
        </w:rPr>
      </w:pPr>
      <w:r w:rsidRPr="003664A8">
        <w:rPr>
          <w:rFonts w:cs="Times New Roman"/>
          <w:color w:val="000000" w:themeColor="text1"/>
          <w:sz w:val="22"/>
          <w:szCs w:val="22"/>
        </w:rPr>
        <w:t>Following this, the 1948 British Nationality Act and its 1981 amendment were analysed. The 1948 unintentionally opened UK borders to racialised groups but maintained structural exclusion while benefitting from their labour. Nonetheless, with the Imperial prerogative of “keeping Britain white”, further immigration laws sought to correct this by limiting citizenship, “alienising” British citizens of colonies and finally, made perfect in the 1981 amendment, entrenching the patrialty clause. This would have the lasting effect of constituting a postcolonial break from the colonies, seeing Britain as an entity with narrow borders.</w:t>
      </w:r>
    </w:p>
    <w:p w14:paraId="520D7F8C" w14:textId="77777777" w:rsidR="005115CF" w:rsidRPr="003664A8" w:rsidRDefault="005115CF" w:rsidP="005115CF">
      <w:pPr>
        <w:spacing w:line="360" w:lineRule="auto"/>
        <w:ind w:left="0" w:firstLine="0"/>
        <w:rPr>
          <w:rFonts w:cs="Times New Roman"/>
          <w:color w:val="000000" w:themeColor="text1"/>
          <w:sz w:val="22"/>
          <w:szCs w:val="22"/>
        </w:rPr>
      </w:pPr>
    </w:p>
    <w:p w14:paraId="3E8789EE" w14:textId="5CFEC192" w:rsidR="005115CF" w:rsidRPr="003664A8" w:rsidRDefault="005115CF" w:rsidP="003664A8">
      <w:pPr>
        <w:spacing w:line="360" w:lineRule="auto"/>
        <w:ind w:left="0" w:firstLine="0"/>
        <w:rPr>
          <w:rFonts w:cs="Times New Roman"/>
          <w:color w:val="000000" w:themeColor="text1"/>
          <w:sz w:val="22"/>
          <w:szCs w:val="22"/>
        </w:rPr>
      </w:pPr>
      <w:r w:rsidRPr="003664A8">
        <w:rPr>
          <w:rFonts w:eastAsia="Times New Roman" w:cs="Times New Roman"/>
          <w:color w:val="000000" w:themeColor="text1"/>
          <w:sz w:val="22"/>
          <w:szCs w:val="22"/>
        </w:rPr>
        <w:t xml:space="preserve">Finally, the 1971 Immigration act was addressed, with focus to the s.2 provisions of ‘right of abode’ or patrialty as well as the context in which the act was passed, to expose colonial themes underpinned the original format and continue into the version maintained today. The patrialty clause was seen to have been introduced with work permits as the qualifier for ‘non patrials. This was analysed to be discriminatory and thus colonial given that the same period saw the UK joining the EEC, which would establish free entry for EU nationals. Further, it was analysed to be colonial in the way that it entrenched whiteness as a measure of deservedness. Finally, it exposes the colonial logic of race construction </w:t>
      </w:r>
      <w:r w:rsidRPr="003664A8">
        <w:rPr>
          <w:rFonts w:eastAsia="Times New Roman" w:cs="Times New Roman"/>
          <w:color w:val="000000" w:themeColor="text1"/>
          <w:sz w:val="22"/>
          <w:szCs w:val="22"/>
        </w:rPr>
        <w:lastRenderedPageBreak/>
        <w:t>determining who is British, a logic which arguably served the purpose of limiting Britain to a particular place, which was proven false, given that British colonialism’s displacement and global empire legacies show that Britain has not been one place for a long time.</w:t>
      </w:r>
    </w:p>
    <w:p w14:paraId="1B6C6413" w14:textId="5BA9B8CC" w:rsidR="00EE2E6F" w:rsidRPr="005226AB" w:rsidRDefault="005B5C58" w:rsidP="00B87245">
      <w:pPr>
        <w:pStyle w:val="Heading1"/>
        <w:ind w:left="0" w:firstLine="0"/>
        <w:rPr>
          <w:rFonts w:cs="Times New Roman"/>
          <w:color w:val="000000" w:themeColor="text1"/>
          <w:sz w:val="22"/>
          <w:szCs w:val="22"/>
        </w:rPr>
      </w:pPr>
      <w:bookmarkStart w:id="15" w:name="_Toc135200492"/>
      <w:r>
        <w:rPr>
          <w:rFonts w:cs="Times New Roman"/>
          <w:color w:val="000000" w:themeColor="text1"/>
          <w:sz w:val="22"/>
          <w:szCs w:val="22"/>
        </w:rPr>
        <w:t>2</w:t>
      </w:r>
      <w:r w:rsidR="00EE2E6F" w:rsidRPr="005226AB">
        <w:rPr>
          <w:rFonts w:cs="Times New Roman"/>
          <w:color w:val="000000" w:themeColor="text1"/>
          <w:sz w:val="22"/>
          <w:szCs w:val="22"/>
        </w:rPr>
        <w:t>.0</w:t>
      </w:r>
      <w:r w:rsidR="001B64D5">
        <w:rPr>
          <w:rFonts w:cs="Times New Roman"/>
          <w:color w:val="000000" w:themeColor="text1"/>
          <w:sz w:val="22"/>
          <w:szCs w:val="22"/>
        </w:rPr>
        <w:t xml:space="preserve"> </w:t>
      </w:r>
      <w:r w:rsidR="00EE2E6F" w:rsidRPr="005226AB">
        <w:rPr>
          <w:rFonts w:cs="Times New Roman"/>
          <w:color w:val="000000" w:themeColor="text1"/>
          <w:sz w:val="22"/>
          <w:szCs w:val="22"/>
        </w:rPr>
        <w:t>COLONIAL THEMES IN THE DEVELOPMENT OF IMMIGRATION LAW; ‘HOSTILE ENVIRONMENT POLICIES’ OF THE PAST DECADE</w:t>
      </w:r>
      <w:bookmarkEnd w:id="15"/>
      <w:r w:rsidR="00EE2E6F" w:rsidRPr="005226AB">
        <w:rPr>
          <w:rFonts w:cs="Times New Roman"/>
          <w:color w:val="000000" w:themeColor="text1"/>
          <w:sz w:val="22"/>
          <w:szCs w:val="22"/>
        </w:rPr>
        <w:t xml:space="preserve"> </w:t>
      </w:r>
    </w:p>
    <w:p w14:paraId="3BC0AFDE" w14:textId="7F2F9CCA" w:rsidR="00927669" w:rsidRPr="005226AB" w:rsidRDefault="00927669" w:rsidP="00F01814">
      <w:pPr>
        <w:pStyle w:val="Heading2"/>
        <w:ind w:left="0" w:firstLine="0"/>
        <w:rPr>
          <w:rFonts w:cs="Times New Roman"/>
          <w:color w:val="000000" w:themeColor="text1"/>
          <w:sz w:val="22"/>
          <w:szCs w:val="22"/>
        </w:rPr>
      </w:pPr>
      <w:bookmarkStart w:id="16" w:name="_Toc135200493"/>
      <w:r w:rsidRPr="005226AB">
        <w:rPr>
          <w:rFonts w:cs="Times New Roman"/>
          <w:color w:val="000000" w:themeColor="text1"/>
          <w:sz w:val="22"/>
          <w:szCs w:val="22"/>
        </w:rPr>
        <w:t>2.1 Introduction</w:t>
      </w:r>
      <w:bookmarkEnd w:id="16"/>
    </w:p>
    <w:p w14:paraId="1F96FFE6" w14:textId="77777777" w:rsidR="009B5FDA" w:rsidRPr="005226AB" w:rsidRDefault="009B5FDA" w:rsidP="009B5FDA">
      <w:pPr>
        <w:ind w:left="0" w:firstLine="0"/>
        <w:rPr>
          <w:rFonts w:cs="Times New Roman"/>
          <w:color w:val="000000" w:themeColor="text1"/>
          <w:sz w:val="22"/>
          <w:szCs w:val="22"/>
        </w:rPr>
      </w:pPr>
    </w:p>
    <w:p w14:paraId="7D16491E" w14:textId="000C9B4D" w:rsidR="00DB409C" w:rsidRDefault="00EE2E6F" w:rsidP="00B87245">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 xml:space="preserve">This chapter </w:t>
      </w:r>
      <w:r w:rsidR="00DF1EE3">
        <w:rPr>
          <w:rFonts w:cs="Times New Roman"/>
          <w:color w:val="000000" w:themeColor="text1"/>
          <w:sz w:val="22"/>
          <w:szCs w:val="22"/>
        </w:rPr>
        <w:t xml:space="preserve">aims to show that </w:t>
      </w:r>
      <w:r w:rsidR="00D52D05">
        <w:rPr>
          <w:rFonts w:cs="Times New Roman"/>
          <w:color w:val="000000" w:themeColor="text1"/>
          <w:sz w:val="22"/>
          <w:szCs w:val="22"/>
        </w:rPr>
        <w:t xml:space="preserve">the colonial developments </w:t>
      </w:r>
      <w:r w:rsidR="007D01D1">
        <w:rPr>
          <w:rFonts w:cs="Times New Roman"/>
          <w:color w:val="000000" w:themeColor="text1"/>
          <w:sz w:val="22"/>
          <w:szCs w:val="22"/>
        </w:rPr>
        <w:t xml:space="preserve">of early Britain </w:t>
      </w:r>
      <w:r w:rsidR="00656F68">
        <w:rPr>
          <w:rFonts w:cs="Times New Roman"/>
          <w:color w:val="000000" w:themeColor="text1"/>
          <w:sz w:val="22"/>
          <w:szCs w:val="22"/>
        </w:rPr>
        <w:t xml:space="preserve">lingered into more contemporary times. </w:t>
      </w:r>
      <w:r w:rsidR="00D32F27">
        <w:rPr>
          <w:rFonts w:cs="Times New Roman"/>
          <w:color w:val="000000" w:themeColor="text1"/>
          <w:sz w:val="22"/>
          <w:szCs w:val="22"/>
        </w:rPr>
        <w:t xml:space="preserve">Though </w:t>
      </w:r>
      <w:r w:rsidR="00696F73">
        <w:rPr>
          <w:rFonts w:cs="Times New Roman"/>
          <w:color w:val="000000" w:themeColor="text1"/>
          <w:sz w:val="22"/>
          <w:szCs w:val="22"/>
        </w:rPr>
        <w:t xml:space="preserve">the UK now posits itself as a modern space, </w:t>
      </w:r>
      <w:r w:rsidR="002B5AEC">
        <w:rPr>
          <w:rFonts w:cs="Times New Roman"/>
          <w:color w:val="000000" w:themeColor="text1"/>
          <w:sz w:val="22"/>
          <w:szCs w:val="22"/>
        </w:rPr>
        <w:t xml:space="preserve">the colonial constructions remain, although in a different form. As </w:t>
      </w:r>
      <w:r w:rsidR="00DB409C">
        <w:rPr>
          <w:rFonts w:cs="Times New Roman"/>
          <w:color w:val="000000" w:themeColor="text1"/>
          <w:sz w:val="22"/>
          <w:szCs w:val="22"/>
        </w:rPr>
        <w:t xml:space="preserve">will be </w:t>
      </w:r>
      <w:r w:rsidR="00773060">
        <w:rPr>
          <w:rFonts w:cs="Times New Roman"/>
          <w:color w:val="000000" w:themeColor="text1"/>
          <w:sz w:val="22"/>
          <w:szCs w:val="22"/>
        </w:rPr>
        <w:t xml:space="preserve">evidenced by the politics of the UKIP party, similar to post war </w:t>
      </w:r>
      <w:r w:rsidR="004C3FCB">
        <w:rPr>
          <w:rFonts w:cs="Times New Roman"/>
          <w:color w:val="000000" w:themeColor="text1"/>
          <w:sz w:val="22"/>
          <w:szCs w:val="22"/>
        </w:rPr>
        <w:t xml:space="preserve">Britain and its anti-immigrant immigration laws, </w:t>
      </w:r>
      <w:r w:rsidR="00F22496">
        <w:rPr>
          <w:rFonts w:cs="Times New Roman"/>
          <w:color w:val="000000" w:themeColor="text1"/>
          <w:sz w:val="22"/>
          <w:szCs w:val="22"/>
        </w:rPr>
        <w:t xml:space="preserve">contemporary Britain retains </w:t>
      </w:r>
      <w:r w:rsidR="007830C6">
        <w:rPr>
          <w:rFonts w:cs="Times New Roman"/>
          <w:color w:val="000000" w:themeColor="text1"/>
          <w:sz w:val="22"/>
          <w:szCs w:val="22"/>
        </w:rPr>
        <w:t xml:space="preserve">the </w:t>
      </w:r>
      <w:r w:rsidR="00385D26">
        <w:rPr>
          <w:rFonts w:cs="Times New Roman"/>
          <w:color w:val="000000" w:themeColor="text1"/>
          <w:sz w:val="22"/>
          <w:szCs w:val="22"/>
        </w:rPr>
        <w:t xml:space="preserve">‘expired empire </w:t>
      </w:r>
      <w:r w:rsidR="005F751E">
        <w:rPr>
          <w:rFonts w:cs="Times New Roman"/>
          <w:color w:val="000000" w:themeColor="text1"/>
          <w:sz w:val="22"/>
          <w:szCs w:val="22"/>
        </w:rPr>
        <w:t>dreams’</w:t>
      </w:r>
      <w:r w:rsidR="005F751E">
        <w:rPr>
          <w:rStyle w:val="FootnoteReference"/>
          <w:rFonts w:cs="Times New Roman"/>
          <w:color w:val="000000" w:themeColor="text1"/>
          <w:sz w:val="22"/>
          <w:szCs w:val="22"/>
        </w:rPr>
        <w:footnoteReference w:id="64"/>
      </w:r>
      <w:r w:rsidR="005F751E">
        <w:rPr>
          <w:rFonts w:cs="Times New Roman"/>
          <w:color w:val="000000" w:themeColor="text1"/>
          <w:sz w:val="22"/>
          <w:szCs w:val="22"/>
        </w:rPr>
        <w:t xml:space="preserve"> of white British supremacy. </w:t>
      </w:r>
      <w:r w:rsidR="001627F3">
        <w:rPr>
          <w:rFonts w:cs="Times New Roman"/>
          <w:color w:val="000000" w:themeColor="text1"/>
          <w:sz w:val="22"/>
          <w:szCs w:val="22"/>
        </w:rPr>
        <w:t xml:space="preserve">As a result of these politics for example, the Windrush generation would become victims twice. First </w:t>
      </w:r>
      <w:r w:rsidR="00C42A78">
        <w:rPr>
          <w:rFonts w:cs="Times New Roman"/>
          <w:color w:val="000000" w:themeColor="text1"/>
          <w:sz w:val="22"/>
          <w:szCs w:val="22"/>
        </w:rPr>
        <w:t>a catalyst f</w:t>
      </w:r>
      <w:r w:rsidR="00DB409C">
        <w:rPr>
          <w:rFonts w:cs="Times New Roman"/>
          <w:color w:val="000000" w:themeColor="text1"/>
          <w:sz w:val="22"/>
          <w:szCs w:val="22"/>
        </w:rPr>
        <w:t>rom the</w:t>
      </w:r>
      <w:r w:rsidR="00C42A78">
        <w:rPr>
          <w:rFonts w:cs="Times New Roman"/>
          <w:color w:val="000000" w:themeColor="text1"/>
          <w:sz w:val="22"/>
          <w:szCs w:val="22"/>
        </w:rPr>
        <w:t xml:space="preserve"> </w:t>
      </w:r>
      <w:r w:rsidR="00DB409C">
        <w:rPr>
          <w:rFonts w:cs="Times New Roman"/>
          <w:color w:val="000000" w:themeColor="text1"/>
          <w:sz w:val="22"/>
          <w:szCs w:val="22"/>
        </w:rPr>
        <w:t xml:space="preserve">redundancy of commonwealth citizen status, and next, as will be seen, from the internal bordering of the state along racialised lines. </w:t>
      </w:r>
    </w:p>
    <w:p w14:paraId="6871FB2B" w14:textId="4D98D792" w:rsidR="00EE2E6F" w:rsidRPr="005226AB" w:rsidRDefault="00DB409C" w:rsidP="00B87245">
      <w:pPr>
        <w:spacing w:line="360" w:lineRule="auto"/>
        <w:ind w:left="0" w:firstLine="0"/>
        <w:rPr>
          <w:rFonts w:cs="Times New Roman"/>
          <w:color w:val="000000" w:themeColor="text1"/>
          <w:sz w:val="22"/>
          <w:szCs w:val="22"/>
        </w:rPr>
      </w:pPr>
      <w:r>
        <w:rPr>
          <w:rFonts w:cs="Times New Roman"/>
          <w:color w:val="000000" w:themeColor="text1"/>
          <w:sz w:val="22"/>
          <w:szCs w:val="22"/>
        </w:rPr>
        <w:t xml:space="preserve">Following this, this chapter </w:t>
      </w:r>
      <w:r w:rsidR="00EE2E6F" w:rsidRPr="005226AB">
        <w:rPr>
          <w:rFonts w:cs="Times New Roman"/>
          <w:color w:val="000000" w:themeColor="text1"/>
          <w:sz w:val="22"/>
          <w:szCs w:val="22"/>
        </w:rPr>
        <w:t>will argue that contemporary immigration law continued to incorporate the same colonial themes of racial othering and preservation of imperial power, resulting in failure to protect its subjects. This will be analysed through the ‘hostile environment’ policies of 2014- 2018. The focus will be on how it transformed the ‘illegal’ from an immigration status to an identity which, beyond defining core aspects of human life,</w:t>
      </w:r>
      <w:r w:rsidR="00EE2E6F" w:rsidRPr="005226AB">
        <w:rPr>
          <w:rStyle w:val="FootnoteReference"/>
          <w:rFonts w:cs="Times New Roman"/>
          <w:color w:val="000000" w:themeColor="text1"/>
          <w:sz w:val="22"/>
          <w:szCs w:val="22"/>
        </w:rPr>
        <w:footnoteReference w:id="65"/>
      </w:r>
      <w:r w:rsidR="00EE2E6F" w:rsidRPr="005226AB">
        <w:rPr>
          <w:rFonts w:cs="Times New Roman"/>
          <w:color w:val="000000" w:themeColor="text1"/>
          <w:sz w:val="22"/>
          <w:szCs w:val="22"/>
        </w:rPr>
        <w:t xml:space="preserve"> adheres to colonial logics of racial exclusion. As such, it will also be explored how this resulted in the harm of the policies’ racialised subjects, most reputably the Windrush generation, showing therefore that the colonial themes in UK immigration law renders it unfit to protect its subjects, and as will be seen in this case, propagates harm. </w:t>
      </w:r>
    </w:p>
    <w:p w14:paraId="77BD8240" w14:textId="77777777" w:rsidR="00EE2E6F" w:rsidRPr="005226AB" w:rsidRDefault="00EE2E6F" w:rsidP="00B87245">
      <w:pPr>
        <w:spacing w:line="360" w:lineRule="auto"/>
        <w:rPr>
          <w:rFonts w:cs="Times New Roman"/>
          <w:color w:val="000000" w:themeColor="text1"/>
          <w:sz w:val="22"/>
          <w:szCs w:val="22"/>
        </w:rPr>
      </w:pPr>
    </w:p>
    <w:p w14:paraId="3C3AC517" w14:textId="77777777" w:rsidR="00EE2E6F" w:rsidRPr="005226AB" w:rsidRDefault="00EE2E6F" w:rsidP="00B87245">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To demonstrate this, this chapter aims to first define and give context to the hostile environment. Next, it will analyse the hostile environment’s creation of the illegal as an identity and how it adheres to the colonial themes of racial othering and preservation of imperial power, which result in the harm of the intended subjects.</w:t>
      </w:r>
    </w:p>
    <w:p w14:paraId="35A7D64D" w14:textId="77777777" w:rsidR="00EE2E6F" w:rsidRPr="005226AB" w:rsidRDefault="00EE2E6F" w:rsidP="00B87245">
      <w:pPr>
        <w:spacing w:line="360" w:lineRule="auto"/>
        <w:rPr>
          <w:rFonts w:cs="Times New Roman"/>
          <w:color w:val="000000" w:themeColor="text1"/>
          <w:sz w:val="22"/>
          <w:szCs w:val="22"/>
          <w:u w:val="single"/>
        </w:rPr>
      </w:pPr>
    </w:p>
    <w:p w14:paraId="02D524BD" w14:textId="1C8DB1FC" w:rsidR="00EE2E6F" w:rsidRPr="005226AB" w:rsidRDefault="00EE2E6F" w:rsidP="00B87245">
      <w:pPr>
        <w:pStyle w:val="Heading2"/>
        <w:rPr>
          <w:rFonts w:cs="Times New Roman"/>
          <w:color w:val="000000" w:themeColor="text1"/>
          <w:sz w:val="22"/>
          <w:szCs w:val="22"/>
        </w:rPr>
      </w:pPr>
      <w:bookmarkStart w:id="17" w:name="_Toc135200494"/>
      <w:r w:rsidRPr="005226AB">
        <w:rPr>
          <w:rFonts w:cs="Times New Roman"/>
          <w:color w:val="000000" w:themeColor="text1"/>
          <w:sz w:val="22"/>
          <w:szCs w:val="22"/>
        </w:rPr>
        <w:lastRenderedPageBreak/>
        <w:t>2.</w:t>
      </w:r>
      <w:r w:rsidR="00927669" w:rsidRPr="005226AB">
        <w:rPr>
          <w:rFonts w:cs="Times New Roman"/>
          <w:color w:val="000000" w:themeColor="text1"/>
          <w:sz w:val="22"/>
          <w:szCs w:val="22"/>
        </w:rPr>
        <w:t>2</w:t>
      </w:r>
      <w:r w:rsidR="001B64D5">
        <w:rPr>
          <w:rFonts w:cs="Times New Roman"/>
          <w:color w:val="000000" w:themeColor="text1"/>
          <w:sz w:val="22"/>
          <w:szCs w:val="22"/>
        </w:rPr>
        <w:t xml:space="preserve"> </w:t>
      </w:r>
      <w:r w:rsidRPr="005226AB">
        <w:rPr>
          <w:rFonts w:cs="Times New Roman"/>
          <w:color w:val="000000" w:themeColor="text1"/>
          <w:sz w:val="22"/>
          <w:szCs w:val="22"/>
        </w:rPr>
        <w:t>‘Hostile Environment’, Scope and political Context</w:t>
      </w:r>
      <w:bookmarkEnd w:id="17"/>
      <w:r w:rsidRPr="005226AB">
        <w:rPr>
          <w:rFonts w:cs="Times New Roman"/>
          <w:color w:val="000000" w:themeColor="text1"/>
          <w:sz w:val="22"/>
          <w:szCs w:val="22"/>
        </w:rPr>
        <w:t xml:space="preserve"> </w:t>
      </w:r>
    </w:p>
    <w:p w14:paraId="45EF1531" w14:textId="77777777" w:rsidR="00EE2E6F" w:rsidRPr="005226AB" w:rsidRDefault="00EE2E6F" w:rsidP="00B87245">
      <w:pPr>
        <w:spacing w:line="360" w:lineRule="auto"/>
        <w:rPr>
          <w:rFonts w:cs="Times New Roman"/>
          <w:color w:val="000000" w:themeColor="text1"/>
          <w:sz w:val="22"/>
          <w:szCs w:val="22"/>
        </w:rPr>
      </w:pPr>
    </w:p>
    <w:p w14:paraId="000CCAEE" w14:textId="77777777"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This section aims to briefly give context to what led to this regime of anti-immigrant politics and explain what is meant by the ‘Hostile environment’ and the policies it contains.</w:t>
      </w:r>
    </w:p>
    <w:p w14:paraId="05D1B394" w14:textId="77777777" w:rsidR="00EE2E6F" w:rsidRPr="005226AB" w:rsidRDefault="00EE2E6F" w:rsidP="003C54DF">
      <w:pPr>
        <w:spacing w:line="360" w:lineRule="auto"/>
        <w:ind w:left="360"/>
        <w:rPr>
          <w:rFonts w:cs="Times New Roman"/>
          <w:color w:val="000000" w:themeColor="text1"/>
          <w:sz w:val="22"/>
          <w:szCs w:val="22"/>
        </w:rPr>
      </w:pPr>
    </w:p>
    <w:p w14:paraId="58E2E133" w14:textId="77777777"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Goodfellow describes the hostile environment as a regime of anti-immigrant politics that can be historically followed through British politics ranging from the very first immigration act</w:t>
      </w:r>
      <w:r w:rsidRPr="005226AB">
        <w:rPr>
          <w:rStyle w:val="FootnoteReference"/>
          <w:rFonts w:cs="Times New Roman"/>
          <w:color w:val="000000" w:themeColor="text1"/>
          <w:sz w:val="22"/>
          <w:szCs w:val="22"/>
        </w:rPr>
        <w:footnoteReference w:id="66"/>
      </w:r>
      <w:r w:rsidRPr="005226AB">
        <w:rPr>
          <w:rFonts w:cs="Times New Roman"/>
          <w:color w:val="000000" w:themeColor="text1"/>
          <w:sz w:val="22"/>
          <w:szCs w:val="22"/>
        </w:rPr>
        <w:t xml:space="preserve"> to the rise of populist party UKIP.</w:t>
      </w:r>
      <w:r w:rsidRPr="005226AB">
        <w:rPr>
          <w:rStyle w:val="FootnoteReference"/>
          <w:rFonts w:cs="Times New Roman"/>
          <w:color w:val="000000" w:themeColor="text1"/>
          <w:sz w:val="22"/>
          <w:szCs w:val="22"/>
        </w:rPr>
        <w:footnoteReference w:id="67"/>
      </w:r>
      <w:r w:rsidRPr="005226AB">
        <w:rPr>
          <w:rFonts w:cs="Times New Roman"/>
          <w:color w:val="000000" w:themeColor="text1"/>
          <w:sz w:val="22"/>
          <w:szCs w:val="22"/>
        </w:rPr>
        <w:t xml:space="preserve"> This gives context to discussing the hostile environment as it shows the traceable nature of anti-immigrant politics leading to its introduction.</w:t>
      </w:r>
    </w:p>
    <w:p w14:paraId="12E63E03" w14:textId="77777777" w:rsidR="00EE2E6F" w:rsidRPr="005226AB" w:rsidRDefault="00EE2E6F" w:rsidP="00B87245">
      <w:pPr>
        <w:spacing w:line="360" w:lineRule="auto"/>
        <w:rPr>
          <w:rFonts w:cs="Times New Roman"/>
          <w:color w:val="000000" w:themeColor="text1"/>
          <w:sz w:val="22"/>
          <w:szCs w:val="22"/>
        </w:rPr>
      </w:pPr>
    </w:p>
    <w:p w14:paraId="25E5AA3F" w14:textId="77777777"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Following this, UK human rights group, Liberty</w:t>
      </w:r>
      <w:r w:rsidRPr="005226AB">
        <w:rPr>
          <w:rStyle w:val="FootnoteReference"/>
          <w:rFonts w:cs="Times New Roman"/>
          <w:color w:val="000000" w:themeColor="text1"/>
          <w:sz w:val="22"/>
          <w:szCs w:val="22"/>
        </w:rPr>
        <w:footnoteReference w:id="68"/>
      </w:r>
      <w:r w:rsidRPr="005226AB">
        <w:rPr>
          <w:rFonts w:cs="Times New Roman"/>
          <w:color w:val="000000" w:themeColor="text1"/>
          <w:sz w:val="22"/>
          <w:szCs w:val="22"/>
        </w:rPr>
        <w:t xml:space="preserve"> describes the hostile environment as a “</w:t>
      </w:r>
      <w:r w:rsidRPr="005226AB">
        <w:rPr>
          <w:rFonts w:cs="Times New Roman"/>
          <w:b/>
          <w:bCs/>
          <w:i/>
          <w:iCs/>
          <w:color w:val="000000" w:themeColor="text1"/>
          <w:sz w:val="22"/>
          <w:szCs w:val="22"/>
        </w:rPr>
        <w:t>wave of attacks</w:t>
      </w:r>
      <w:r w:rsidRPr="005226AB">
        <w:rPr>
          <w:rStyle w:val="FootnoteReference"/>
          <w:rFonts w:cs="Times New Roman"/>
          <w:b/>
          <w:bCs/>
          <w:i/>
          <w:iCs/>
          <w:color w:val="000000" w:themeColor="text1"/>
          <w:sz w:val="22"/>
          <w:szCs w:val="22"/>
        </w:rPr>
        <w:footnoteReference w:id="69"/>
      </w:r>
      <w:r w:rsidRPr="005226AB">
        <w:rPr>
          <w:rFonts w:cs="Times New Roman"/>
          <w:color w:val="000000" w:themeColor="text1"/>
          <w:sz w:val="22"/>
          <w:szCs w:val="22"/>
        </w:rPr>
        <w:t xml:space="preserve"> on the human rights of undocumented people”</w:t>
      </w:r>
      <w:r w:rsidRPr="005226AB">
        <w:rPr>
          <w:rStyle w:val="FootnoteReference"/>
          <w:rFonts w:cs="Times New Roman"/>
          <w:color w:val="000000" w:themeColor="text1"/>
          <w:sz w:val="22"/>
          <w:szCs w:val="22"/>
        </w:rPr>
        <w:footnoteReference w:id="70"/>
      </w:r>
      <w:r w:rsidRPr="005226AB">
        <w:rPr>
          <w:rFonts w:cs="Times New Roman"/>
          <w:color w:val="000000" w:themeColor="text1"/>
          <w:sz w:val="22"/>
          <w:szCs w:val="22"/>
        </w:rPr>
        <w:t>.The name ‘Hostile Environment’ is coined from a speech given by former home secretary Theresa May where she declared an aim to “create a really Hostile Environment for illegal migration”</w:t>
      </w:r>
      <w:r w:rsidRPr="005226AB">
        <w:rPr>
          <w:rStyle w:val="FootnoteReference"/>
          <w:rFonts w:cs="Times New Roman"/>
          <w:color w:val="000000" w:themeColor="text1"/>
          <w:sz w:val="22"/>
          <w:szCs w:val="22"/>
        </w:rPr>
        <w:footnoteReference w:id="71"/>
      </w:r>
      <w:r w:rsidRPr="005226AB">
        <w:rPr>
          <w:rFonts w:cs="Times New Roman"/>
          <w:color w:val="000000" w:themeColor="text1"/>
          <w:sz w:val="22"/>
          <w:szCs w:val="22"/>
        </w:rPr>
        <w:t>. As Griffith notes, this was in line with May’s commitment to increase removals and reduce entry of migrants.</w:t>
      </w:r>
      <w:r w:rsidRPr="005226AB">
        <w:rPr>
          <w:rStyle w:val="FootnoteReference"/>
          <w:rFonts w:cs="Times New Roman"/>
          <w:color w:val="000000" w:themeColor="text1"/>
          <w:sz w:val="22"/>
          <w:szCs w:val="22"/>
        </w:rPr>
        <w:footnoteReference w:id="72"/>
      </w:r>
      <w:r w:rsidRPr="005226AB">
        <w:rPr>
          <w:rFonts w:cs="Times New Roman"/>
          <w:color w:val="000000" w:themeColor="text1"/>
          <w:sz w:val="22"/>
          <w:szCs w:val="22"/>
        </w:rPr>
        <w:t>These policies, legally expressed through the 2014 and 2016 Immigration Acts,</w:t>
      </w:r>
      <w:r w:rsidRPr="005226AB">
        <w:rPr>
          <w:rStyle w:val="FootnoteReference"/>
          <w:rFonts w:cs="Times New Roman"/>
          <w:color w:val="000000" w:themeColor="text1"/>
          <w:sz w:val="22"/>
          <w:szCs w:val="22"/>
        </w:rPr>
        <w:footnoteReference w:id="73"/>
      </w:r>
      <w:r w:rsidRPr="005226AB">
        <w:rPr>
          <w:rFonts w:cs="Times New Roman"/>
          <w:color w:val="000000" w:themeColor="text1"/>
          <w:sz w:val="22"/>
          <w:szCs w:val="22"/>
        </w:rPr>
        <w:t>ranged in application from housing, schools, higher education, to healthcare, banking, and even driving. Beyond this, they authorised the police to conduct raids and target homeless people.</w:t>
      </w:r>
      <w:r w:rsidRPr="005226AB">
        <w:rPr>
          <w:rStyle w:val="FootnoteReference"/>
          <w:rFonts w:cs="Times New Roman"/>
          <w:color w:val="000000" w:themeColor="text1"/>
          <w:sz w:val="22"/>
          <w:szCs w:val="22"/>
        </w:rPr>
        <w:footnoteReference w:id="74"/>
      </w:r>
      <w:r w:rsidRPr="005226AB">
        <w:rPr>
          <w:rFonts w:cs="Times New Roman"/>
          <w:color w:val="000000" w:themeColor="text1"/>
          <w:sz w:val="22"/>
          <w:szCs w:val="22"/>
        </w:rPr>
        <w:t xml:space="preserve"> An example of the policy is seen in the ‘right to rent’ scheme which would require landlords to check the immigration status of tenants.</w:t>
      </w:r>
      <w:r w:rsidRPr="005226AB">
        <w:rPr>
          <w:rStyle w:val="FootnoteReference"/>
          <w:rFonts w:cs="Times New Roman"/>
          <w:color w:val="000000" w:themeColor="text1"/>
          <w:sz w:val="22"/>
          <w:szCs w:val="22"/>
        </w:rPr>
        <w:footnoteReference w:id="75"/>
      </w:r>
      <w:r w:rsidRPr="005226AB">
        <w:rPr>
          <w:rFonts w:cs="Times New Roman"/>
          <w:color w:val="000000" w:themeColor="text1"/>
          <w:sz w:val="22"/>
          <w:szCs w:val="22"/>
        </w:rPr>
        <w:t xml:space="preserve"> It has been recorded that failed to achieve the goal of deterring undocumented migrants and instead lead to unwarranted discrimination.</w:t>
      </w:r>
      <w:r w:rsidRPr="005226AB">
        <w:rPr>
          <w:rStyle w:val="FootnoteReference"/>
          <w:rFonts w:cs="Times New Roman"/>
          <w:color w:val="000000" w:themeColor="text1"/>
          <w:sz w:val="22"/>
          <w:szCs w:val="22"/>
        </w:rPr>
        <w:footnoteReference w:id="76"/>
      </w:r>
      <w:r w:rsidRPr="005226AB">
        <w:rPr>
          <w:rFonts w:cs="Times New Roman"/>
          <w:color w:val="000000" w:themeColor="text1"/>
          <w:sz w:val="22"/>
          <w:szCs w:val="22"/>
        </w:rPr>
        <w:t xml:space="preserve"> Regardless, this continues to be in force.</w:t>
      </w:r>
      <w:r w:rsidRPr="005226AB">
        <w:rPr>
          <w:rStyle w:val="FootnoteReference"/>
          <w:rFonts w:cs="Times New Roman"/>
          <w:color w:val="000000" w:themeColor="text1"/>
          <w:sz w:val="22"/>
          <w:szCs w:val="22"/>
        </w:rPr>
        <w:footnoteReference w:id="77"/>
      </w:r>
      <w:r w:rsidRPr="005226AB">
        <w:rPr>
          <w:rFonts w:cs="Times New Roman"/>
          <w:color w:val="000000" w:themeColor="text1"/>
          <w:sz w:val="22"/>
          <w:szCs w:val="22"/>
        </w:rPr>
        <w:t xml:space="preserve"> </w:t>
      </w:r>
    </w:p>
    <w:p w14:paraId="76C0EC5B" w14:textId="77777777" w:rsidR="00EE2E6F" w:rsidRPr="005226AB" w:rsidRDefault="00EE2E6F" w:rsidP="00B87245">
      <w:pPr>
        <w:spacing w:line="360" w:lineRule="auto"/>
        <w:rPr>
          <w:rFonts w:cs="Times New Roman"/>
          <w:color w:val="000000" w:themeColor="text1"/>
          <w:sz w:val="22"/>
          <w:szCs w:val="22"/>
        </w:rPr>
      </w:pPr>
    </w:p>
    <w:p w14:paraId="6238451C" w14:textId="77777777"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In summary, this section has given context to, defines and given examples of the ‘hostile environment’ policy.</w:t>
      </w:r>
    </w:p>
    <w:p w14:paraId="23C02C4C" w14:textId="77777777" w:rsidR="00EE2E6F" w:rsidRPr="005226AB" w:rsidRDefault="00EE2E6F" w:rsidP="00B87245">
      <w:pPr>
        <w:spacing w:line="360" w:lineRule="auto"/>
        <w:rPr>
          <w:rFonts w:cs="Times New Roman"/>
          <w:color w:val="000000" w:themeColor="text1"/>
          <w:sz w:val="22"/>
          <w:szCs w:val="22"/>
        </w:rPr>
      </w:pPr>
    </w:p>
    <w:p w14:paraId="1E703362" w14:textId="1F293A73" w:rsidR="00EE2E6F" w:rsidRPr="005226AB" w:rsidRDefault="00EE2E6F" w:rsidP="00B87245">
      <w:pPr>
        <w:pStyle w:val="Heading2"/>
        <w:ind w:left="0" w:firstLine="0"/>
        <w:rPr>
          <w:rFonts w:cs="Times New Roman"/>
          <w:color w:val="000000" w:themeColor="text1"/>
          <w:sz w:val="22"/>
          <w:szCs w:val="22"/>
        </w:rPr>
      </w:pPr>
      <w:bookmarkStart w:id="18" w:name="_Toc135200495"/>
      <w:r w:rsidRPr="005226AB">
        <w:rPr>
          <w:rFonts w:cs="Times New Roman"/>
          <w:color w:val="000000" w:themeColor="text1"/>
          <w:sz w:val="22"/>
          <w:szCs w:val="22"/>
        </w:rPr>
        <w:t>2.</w:t>
      </w:r>
      <w:r w:rsidR="00927669" w:rsidRPr="005226AB">
        <w:rPr>
          <w:rFonts w:cs="Times New Roman"/>
          <w:color w:val="000000" w:themeColor="text1"/>
          <w:sz w:val="22"/>
          <w:szCs w:val="22"/>
        </w:rPr>
        <w:t xml:space="preserve">3 </w:t>
      </w:r>
      <w:r w:rsidRPr="005226AB">
        <w:rPr>
          <w:rFonts w:cs="Times New Roman"/>
          <w:color w:val="000000" w:themeColor="text1"/>
          <w:sz w:val="22"/>
          <w:szCs w:val="22"/>
        </w:rPr>
        <w:t>Hostile environment incorporating colonial themes through th</w:t>
      </w:r>
      <w:r w:rsidR="00927669" w:rsidRPr="005226AB">
        <w:rPr>
          <w:rFonts w:cs="Times New Roman"/>
          <w:color w:val="000000" w:themeColor="text1"/>
          <w:sz w:val="22"/>
          <w:szCs w:val="22"/>
        </w:rPr>
        <w:t xml:space="preserve">e </w:t>
      </w:r>
      <w:r w:rsidRPr="005226AB">
        <w:rPr>
          <w:rFonts w:cs="Times New Roman"/>
          <w:color w:val="000000" w:themeColor="text1"/>
          <w:sz w:val="22"/>
          <w:szCs w:val="22"/>
        </w:rPr>
        <w:t>‘illegal’.</w:t>
      </w:r>
      <w:bookmarkEnd w:id="18"/>
    </w:p>
    <w:p w14:paraId="516FECED" w14:textId="77777777" w:rsidR="00EE2E6F" w:rsidRPr="005226AB" w:rsidRDefault="00EE2E6F" w:rsidP="00B87245">
      <w:pPr>
        <w:spacing w:line="360" w:lineRule="auto"/>
        <w:rPr>
          <w:rFonts w:cs="Times New Roman"/>
          <w:color w:val="000000" w:themeColor="text1"/>
          <w:sz w:val="22"/>
          <w:szCs w:val="22"/>
        </w:rPr>
      </w:pPr>
    </w:p>
    <w:p w14:paraId="4DE10E06" w14:textId="77777777"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This section will discuss the Hostile environment’s transformation of the illegal from legal status to social identity, followed by how this adheres to colonial themes of racial exclusion and imperial preservation.</w:t>
      </w:r>
    </w:p>
    <w:p w14:paraId="4DE3D26C" w14:textId="6F92378B" w:rsidR="00EE2E6F" w:rsidRPr="005226AB" w:rsidRDefault="00EE2E6F" w:rsidP="003C54D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To begin with, the hostile environment is argued to have shifted the understanding of what it means to be illegal into a social identity. This view is affirmed by scholars such as York who theorise that this is due to the intentional ‘overlapping of immigration policies with social services’</w:t>
      </w:r>
      <w:r w:rsidRPr="005226AB">
        <w:rPr>
          <w:rStyle w:val="FootnoteReference"/>
          <w:rFonts w:cs="Times New Roman"/>
          <w:color w:val="000000" w:themeColor="text1"/>
          <w:sz w:val="22"/>
          <w:szCs w:val="22"/>
        </w:rPr>
        <w:footnoteReference w:id="78"/>
      </w:r>
      <w:r w:rsidRPr="005226AB">
        <w:rPr>
          <w:rFonts w:cs="Times New Roman"/>
          <w:color w:val="000000" w:themeColor="text1"/>
          <w:sz w:val="22"/>
          <w:szCs w:val="22"/>
        </w:rPr>
        <w:t xml:space="preserve"> and thus the most intimate aspects of life, such as housing and healthcare, leading to the </w:t>
      </w:r>
      <w:r w:rsidRPr="005226AB">
        <w:rPr>
          <w:rFonts w:cs="Times New Roman"/>
          <w:i/>
          <w:iCs/>
          <w:color w:val="000000" w:themeColor="text1"/>
          <w:sz w:val="22"/>
          <w:szCs w:val="22"/>
        </w:rPr>
        <w:t>active</w:t>
      </w:r>
      <w:r w:rsidRPr="005226AB">
        <w:rPr>
          <w:rFonts w:cs="Times New Roman"/>
          <w:color w:val="000000" w:themeColor="text1"/>
          <w:sz w:val="22"/>
          <w:szCs w:val="22"/>
        </w:rPr>
        <w:t xml:space="preserve"> </w:t>
      </w:r>
      <w:r w:rsidR="001A1B54" w:rsidRPr="005226AB">
        <w:rPr>
          <w:rFonts w:cs="Times New Roman"/>
          <w:color w:val="000000" w:themeColor="text1"/>
          <w:sz w:val="22"/>
          <w:szCs w:val="22"/>
        </w:rPr>
        <w:t>‘</w:t>
      </w:r>
      <w:r w:rsidRPr="005226AB">
        <w:rPr>
          <w:rFonts w:cs="Times New Roman"/>
          <w:color w:val="000000" w:themeColor="text1"/>
          <w:sz w:val="22"/>
          <w:szCs w:val="22"/>
        </w:rPr>
        <w:t>creation and perpetuation of illegality</w:t>
      </w:r>
      <w:r w:rsidR="001A1B54" w:rsidRPr="005226AB">
        <w:rPr>
          <w:rFonts w:cs="Times New Roman"/>
          <w:color w:val="000000" w:themeColor="text1"/>
          <w:sz w:val="22"/>
          <w:szCs w:val="22"/>
        </w:rPr>
        <w:t>’</w:t>
      </w:r>
      <w:r w:rsidRPr="005226AB">
        <w:rPr>
          <w:rFonts w:cs="Times New Roman"/>
          <w:color w:val="000000" w:themeColor="text1"/>
          <w:sz w:val="22"/>
          <w:szCs w:val="22"/>
        </w:rPr>
        <w:t>.</w:t>
      </w:r>
      <w:r w:rsidRPr="005226AB">
        <w:rPr>
          <w:rStyle w:val="FootnoteReference"/>
          <w:rFonts w:cs="Times New Roman"/>
          <w:color w:val="000000" w:themeColor="text1"/>
          <w:sz w:val="22"/>
          <w:szCs w:val="22"/>
        </w:rPr>
        <w:footnoteReference w:id="79"/>
      </w:r>
      <w:r w:rsidRPr="005226AB">
        <w:rPr>
          <w:rFonts w:cs="Times New Roman"/>
          <w:color w:val="000000" w:themeColor="text1"/>
          <w:sz w:val="22"/>
          <w:szCs w:val="22"/>
        </w:rPr>
        <w:t xml:space="preserve"> </w:t>
      </w:r>
      <w:r w:rsidR="005C2C9E" w:rsidRPr="005226AB">
        <w:rPr>
          <w:rFonts w:cs="Times New Roman"/>
          <w:color w:val="000000" w:themeColor="text1"/>
          <w:sz w:val="22"/>
          <w:szCs w:val="22"/>
        </w:rPr>
        <w:t xml:space="preserve">The ‘Windrush scandal’ </w:t>
      </w:r>
      <w:r w:rsidR="00912ACD" w:rsidRPr="005226AB">
        <w:rPr>
          <w:rFonts w:cs="Times New Roman"/>
          <w:color w:val="000000" w:themeColor="text1"/>
          <w:sz w:val="22"/>
          <w:szCs w:val="22"/>
        </w:rPr>
        <w:t xml:space="preserve">may be </w:t>
      </w:r>
      <w:r w:rsidR="005C2C9E" w:rsidRPr="005226AB">
        <w:rPr>
          <w:rFonts w:cs="Times New Roman"/>
          <w:color w:val="000000" w:themeColor="text1"/>
          <w:sz w:val="22"/>
          <w:szCs w:val="22"/>
        </w:rPr>
        <w:t xml:space="preserve">analysed </w:t>
      </w:r>
      <w:r w:rsidR="00C77148" w:rsidRPr="005226AB">
        <w:rPr>
          <w:rFonts w:cs="Times New Roman"/>
          <w:color w:val="000000" w:themeColor="text1"/>
          <w:sz w:val="22"/>
          <w:szCs w:val="22"/>
        </w:rPr>
        <w:t>to be an instance of this</w:t>
      </w:r>
      <w:r w:rsidR="00912ACD" w:rsidRPr="005226AB">
        <w:rPr>
          <w:rFonts w:cs="Times New Roman"/>
          <w:color w:val="000000" w:themeColor="text1"/>
          <w:sz w:val="22"/>
          <w:szCs w:val="22"/>
        </w:rPr>
        <w:t xml:space="preserve">. As </w:t>
      </w:r>
      <w:r w:rsidR="00C77148" w:rsidRPr="005226AB">
        <w:rPr>
          <w:rFonts w:cs="Times New Roman"/>
          <w:color w:val="000000" w:themeColor="text1"/>
          <w:sz w:val="22"/>
          <w:szCs w:val="22"/>
        </w:rPr>
        <w:t xml:space="preserve">scholars such as </w:t>
      </w:r>
      <w:r w:rsidR="00CF430E" w:rsidRPr="005226AB">
        <w:rPr>
          <w:rFonts w:cs="Times New Roman"/>
          <w:color w:val="000000" w:themeColor="text1"/>
          <w:sz w:val="22"/>
          <w:szCs w:val="22"/>
        </w:rPr>
        <w:t xml:space="preserve">White note, </w:t>
      </w:r>
      <w:r w:rsidR="00C268AC" w:rsidRPr="005226AB">
        <w:rPr>
          <w:rFonts w:cs="Times New Roman"/>
          <w:color w:val="000000" w:themeColor="text1"/>
          <w:sz w:val="22"/>
          <w:szCs w:val="22"/>
        </w:rPr>
        <w:t xml:space="preserve">the ‘Windrush generation’ </w:t>
      </w:r>
      <w:r w:rsidR="002D519E" w:rsidRPr="005226AB">
        <w:rPr>
          <w:rFonts w:cs="Times New Roman"/>
          <w:color w:val="000000" w:themeColor="text1"/>
          <w:sz w:val="22"/>
          <w:szCs w:val="22"/>
        </w:rPr>
        <w:t xml:space="preserve">and their descendants had lived peacefully in the UK with recognised </w:t>
      </w:r>
      <w:r w:rsidR="0040465A" w:rsidRPr="005226AB">
        <w:rPr>
          <w:rFonts w:cs="Times New Roman"/>
          <w:color w:val="000000" w:themeColor="text1"/>
          <w:sz w:val="22"/>
          <w:szCs w:val="22"/>
        </w:rPr>
        <w:t>nationality</w:t>
      </w:r>
      <w:r w:rsidR="002D519E" w:rsidRPr="005226AB">
        <w:rPr>
          <w:rFonts w:cs="Times New Roman"/>
          <w:color w:val="000000" w:themeColor="text1"/>
          <w:sz w:val="22"/>
          <w:szCs w:val="22"/>
        </w:rPr>
        <w:t>,</w:t>
      </w:r>
      <w:r w:rsidR="005A700D" w:rsidRPr="005226AB">
        <w:rPr>
          <w:rStyle w:val="FootnoteReference"/>
          <w:rFonts w:cs="Times New Roman"/>
          <w:color w:val="000000" w:themeColor="text1"/>
          <w:sz w:val="22"/>
          <w:szCs w:val="22"/>
        </w:rPr>
        <w:footnoteReference w:id="80"/>
      </w:r>
      <w:r w:rsidR="005A700D" w:rsidRPr="005226AB">
        <w:rPr>
          <w:rFonts w:cs="Times New Roman"/>
          <w:color w:val="000000" w:themeColor="text1"/>
          <w:sz w:val="22"/>
          <w:szCs w:val="22"/>
        </w:rPr>
        <w:t>so uncontested that they held positions in public service</w:t>
      </w:r>
      <w:r w:rsidR="00B60F9C" w:rsidRPr="005226AB">
        <w:rPr>
          <w:rFonts w:cs="Times New Roman"/>
          <w:color w:val="000000" w:themeColor="text1"/>
          <w:sz w:val="22"/>
          <w:szCs w:val="22"/>
        </w:rPr>
        <w:t xml:space="preserve"> jobs such as the NHS</w:t>
      </w:r>
      <w:r w:rsidR="00175CB1" w:rsidRPr="005226AB">
        <w:rPr>
          <w:rFonts w:cs="Times New Roman"/>
          <w:color w:val="000000" w:themeColor="text1"/>
          <w:sz w:val="22"/>
          <w:szCs w:val="22"/>
        </w:rPr>
        <w:t>.</w:t>
      </w:r>
      <w:r w:rsidR="005A700D" w:rsidRPr="005226AB">
        <w:rPr>
          <w:rStyle w:val="FootnoteReference"/>
          <w:rFonts w:cs="Times New Roman"/>
          <w:color w:val="000000" w:themeColor="text1"/>
          <w:sz w:val="22"/>
          <w:szCs w:val="22"/>
        </w:rPr>
        <w:footnoteReference w:id="81"/>
      </w:r>
      <w:r w:rsidR="002F1B0D" w:rsidRPr="005226AB">
        <w:rPr>
          <w:rFonts w:cs="Times New Roman"/>
          <w:color w:val="000000" w:themeColor="text1"/>
          <w:sz w:val="22"/>
          <w:szCs w:val="22"/>
        </w:rPr>
        <w:t xml:space="preserve"> </w:t>
      </w:r>
      <w:r w:rsidR="00B03090" w:rsidRPr="005226AB">
        <w:rPr>
          <w:rFonts w:cs="Times New Roman"/>
          <w:color w:val="000000" w:themeColor="text1"/>
          <w:sz w:val="22"/>
          <w:szCs w:val="22"/>
        </w:rPr>
        <w:t>Rightly, some scholars have pointed to th</w:t>
      </w:r>
      <w:r w:rsidR="002F1B0D" w:rsidRPr="005226AB">
        <w:rPr>
          <w:rFonts w:cs="Times New Roman"/>
          <w:color w:val="000000" w:themeColor="text1"/>
          <w:sz w:val="22"/>
          <w:szCs w:val="22"/>
        </w:rPr>
        <w:t>e</w:t>
      </w:r>
      <w:r w:rsidR="00D31AB0" w:rsidRPr="005226AB">
        <w:rPr>
          <w:rFonts w:cs="Times New Roman"/>
          <w:color w:val="000000" w:themeColor="text1"/>
          <w:sz w:val="22"/>
          <w:szCs w:val="22"/>
        </w:rPr>
        <w:t xml:space="preserve"> state enforced</w:t>
      </w:r>
      <w:r w:rsidR="002F1B0D" w:rsidRPr="005226AB">
        <w:rPr>
          <w:rFonts w:cs="Times New Roman"/>
          <w:color w:val="000000" w:themeColor="text1"/>
          <w:sz w:val="22"/>
          <w:szCs w:val="22"/>
        </w:rPr>
        <w:t xml:space="preserve"> </w:t>
      </w:r>
      <w:r w:rsidR="00E314F5" w:rsidRPr="005226AB">
        <w:rPr>
          <w:rFonts w:cs="Times New Roman"/>
          <w:color w:val="000000" w:themeColor="text1"/>
          <w:sz w:val="22"/>
          <w:szCs w:val="22"/>
        </w:rPr>
        <w:t xml:space="preserve">hostile environment </w:t>
      </w:r>
      <w:r w:rsidR="00385034" w:rsidRPr="005226AB">
        <w:rPr>
          <w:rFonts w:cs="Times New Roman"/>
          <w:color w:val="000000" w:themeColor="text1"/>
          <w:sz w:val="22"/>
          <w:szCs w:val="22"/>
        </w:rPr>
        <w:t xml:space="preserve">checks </w:t>
      </w:r>
      <w:r w:rsidR="000E4231" w:rsidRPr="005226AB">
        <w:rPr>
          <w:rFonts w:cs="Times New Roman"/>
          <w:color w:val="000000" w:themeColor="text1"/>
          <w:sz w:val="22"/>
          <w:szCs w:val="22"/>
        </w:rPr>
        <w:t xml:space="preserve">as responsible for what would lead to </w:t>
      </w:r>
      <w:r w:rsidR="008A4046" w:rsidRPr="005226AB">
        <w:rPr>
          <w:rFonts w:cs="Times New Roman"/>
          <w:color w:val="000000" w:themeColor="text1"/>
          <w:sz w:val="22"/>
          <w:szCs w:val="22"/>
        </w:rPr>
        <w:t>nationwide destabilisation of this group of people</w:t>
      </w:r>
      <w:r w:rsidR="002F0330" w:rsidRPr="005226AB">
        <w:rPr>
          <w:rFonts w:cs="Times New Roman"/>
          <w:color w:val="000000" w:themeColor="text1"/>
          <w:sz w:val="22"/>
          <w:szCs w:val="22"/>
        </w:rPr>
        <w:t>,</w:t>
      </w:r>
      <w:r w:rsidR="00D95C29" w:rsidRPr="005226AB">
        <w:rPr>
          <w:rStyle w:val="FootnoteReference"/>
          <w:rFonts w:cs="Times New Roman"/>
          <w:color w:val="000000" w:themeColor="text1"/>
          <w:sz w:val="22"/>
          <w:szCs w:val="22"/>
        </w:rPr>
        <w:footnoteReference w:id="82"/>
      </w:r>
      <w:r w:rsidR="007901AA" w:rsidRPr="005226AB">
        <w:rPr>
          <w:rFonts w:cs="Times New Roman"/>
          <w:color w:val="000000" w:themeColor="text1"/>
          <w:sz w:val="22"/>
          <w:szCs w:val="22"/>
        </w:rPr>
        <w:t>however, beyond that</w:t>
      </w:r>
      <w:r w:rsidR="0061611F" w:rsidRPr="005226AB">
        <w:rPr>
          <w:rFonts w:cs="Times New Roman"/>
          <w:color w:val="000000" w:themeColor="text1"/>
          <w:sz w:val="22"/>
          <w:szCs w:val="22"/>
        </w:rPr>
        <w:t>, it has also been observed that the lack of legal redress</w:t>
      </w:r>
      <w:r w:rsidR="0061611F" w:rsidRPr="005226AB">
        <w:rPr>
          <w:rStyle w:val="FootnoteReference"/>
          <w:rFonts w:cs="Times New Roman"/>
          <w:color w:val="000000" w:themeColor="text1"/>
          <w:sz w:val="22"/>
          <w:szCs w:val="22"/>
        </w:rPr>
        <w:footnoteReference w:id="83"/>
      </w:r>
      <w:r w:rsidR="0061611F" w:rsidRPr="005226AB">
        <w:rPr>
          <w:rFonts w:cs="Times New Roman"/>
          <w:color w:val="000000" w:themeColor="text1"/>
          <w:sz w:val="22"/>
          <w:szCs w:val="22"/>
        </w:rPr>
        <w:t xml:space="preserve"> and inadequate legal remedies</w:t>
      </w:r>
      <w:r w:rsidR="00311150" w:rsidRPr="005226AB">
        <w:rPr>
          <w:rStyle w:val="FootnoteReference"/>
          <w:rFonts w:cs="Times New Roman"/>
          <w:color w:val="000000" w:themeColor="text1"/>
          <w:sz w:val="22"/>
          <w:szCs w:val="22"/>
        </w:rPr>
        <w:footnoteReference w:id="84"/>
      </w:r>
      <w:r w:rsidR="0061611F" w:rsidRPr="005226AB">
        <w:rPr>
          <w:rFonts w:cs="Times New Roman"/>
          <w:color w:val="000000" w:themeColor="text1"/>
          <w:sz w:val="22"/>
          <w:szCs w:val="22"/>
        </w:rPr>
        <w:t xml:space="preserve"> </w:t>
      </w:r>
      <w:r w:rsidR="00311150" w:rsidRPr="005226AB">
        <w:rPr>
          <w:rFonts w:cs="Times New Roman"/>
          <w:color w:val="000000" w:themeColor="text1"/>
          <w:sz w:val="22"/>
          <w:szCs w:val="22"/>
        </w:rPr>
        <w:t>maintained th</w:t>
      </w:r>
      <w:r w:rsidR="00377D74" w:rsidRPr="005226AB">
        <w:rPr>
          <w:rFonts w:cs="Times New Roman"/>
          <w:color w:val="000000" w:themeColor="text1"/>
          <w:sz w:val="22"/>
          <w:szCs w:val="22"/>
        </w:rPr>
        <w:t>e disaster</w:t>
      </w:r>
      <w:r w:rsidR="00311150" w:rsidRPr="005226AB">
        <w:rPr>
          <w:rFonts w:cs="Times New Roman"/>
          <w:color w:val="000000" w:themeColor="text1"/>
          <w:sz w:val="22"/>
          <w:szCs w:val="22"/>
        </w:rPr>
        <w:t>, rendering the Windrush people illegal and isolated</w:t>
      </w:r>
      <w:r w:rsidR="00CA79C9" w:rsidRPr="005226AB">
        <w:rPr>
          <w:rFonts w:cs="Times New Roman"/>
          <w:color w:val="000000" w:themeColor="text1"/>
          <w:sz w:val="22"/>
          <w:szCs w:val="22"/>
        </w:rPr>
        <w:t>.</w:t>
      </w:r>
      <w:r w:rsidR="00311150" w:rsidRPr="005226AB">
        <w:rPr>
          <w:rStyle w:val="FootnoteReference"/>
          <w:rFonts w:cs="Times New Roman"/>
          <w:color w:val="000000" w:themeColor="text1"/>
          <w:sz w:val="22"/>
          <w:szCs w:val="22"/>
        </w:rPr>
        <w:footnoteReference w:id="85"/>
      </w:r>
      <w:r w:rsidR="00311150" w:rsidRPr="005226AB">
        <w:rPr>
          <w:rFonts w:cs="Times New Roman"/>
          <w:color w:val="000000" w:themeColor="text1"/>
          <w:sz w:val="22"/>
          <w:szCs w:val="22"/>
        </w:rPr>
        <w:t xml:space="preserve"> </w:t>
      </w:r>
      <w:r w:rsidR="008108D6" w:rsidRPr="005226AB">
        <w:rPr>
          <w:rFonts w:cs="Times New Roman"/>
          <w:color w:val="000000" w:themeColor="text1"/>
          <w:sz w:val="22"/>
          <w:szCs w:val="22"/>
        </w:rPr>
        <w:t>As such some scholars investiga</w:t>
      </w:r>
      <w:r w:rsidR="007105FE" w:rsidRPr="005226AB">
        <w:rPr>
          <w:rFonts w:cs="Times New Roman"/>
          <w:color w:val="000000" w:themeColor="text1"/>
          <w:sz w:val="22"/>
          <w:szCs w:val="22"/>
        </w:rPr>
        <w:t xml:space="preserve">te </w:t>
      </w:r>
      <w:r w:rsidR="00777D42" w:rsidRPr="005226AB">
        <w:rPr>
          <w:rFonts w:cs="Times New Roman"/>
          <w:color w:val="000000" w:themeColor="text1"/>
          <w:sz w:val="22"/>
          <w:szCs w:val="22"/>
        </w:rPr>
        <w:t xml:space="preserve">the role of </w:t>
      </w:r>
      <w:r w:rsidR="00D62085" w:rsidRPr="005226AB">
        <w:rPr>
          <w:rFonts w:cs="Times New Roman"/>
          <w:color w:val="000000" w:themeColor="text1"/>
          <w:sz w:val="22"/>
          <w:szCs w:val="22"/>
        </w:rPr>
        <w:t>structural racism</w:t>
      </w:r>
      <w:r w:rsidR="00777D42" w:rsidRPr="005226AB">
        <w:rPr>
          <w:rFonts w:cs="Times New Roman"/>
          <w:color w:val="000000" w:themeColor="text1"/>
          <w:sz w:val="22"/>
          <w:szCs w:val="22"/>
        </w:rPr>
        <w:t xml:space="preserve"> as an explanation for the racialised targeting</w:t>
      </w:r>
      <w:r w:rsidR="00F86BD9" w:rsidRPr="005226AB">
        <w:rPr>
          <w:rFonts w:cs="Times New Roman"/>
          <w:color w:val="000000" w:themeColor="text1"/>
          <w:sz w:val="22"/>
          <w:szCs w:val="22"/>
        </w:rPr>
        <w:t>,</w:t>
      </w:r>
      <w:r w:rsidR="00F86BD9" w:rsidRPr="005226AB">
        <w:rPr>
          <w:rStyle w:val="FootnoteReference"/>
          <w:rFonts w:cs="Times New Roman"/>
          <w:color w:val="000000" w:themeColor="text1"/>
          <w:sz w:val="22"/>
          <w:szCs w:val="22"/>
        </w:rPr>
        <w:footnoteReference w:id="86"/>
      </w:r>
      <w:r w:rsidR="00777D42" w:rsidRPr="005226AB">
        <w:rPr>
          <w:rFonts w:cs="Times New Roman"/>
          <w:color w:val="000000" w:themeColor="text1"/>
          <w:sz w:val="22"/>
          <w:szCs w:val="22"/>
        </w:rPr>
        <w:t>thus drawing connections to</w:t>
      </w:r>
      <w:r w:rsidR="00F86BD9" w:rsidRPr="005226AB">
        <w:rPr>
          <w:rFonts w:cs="Times New Roman"/>
          <w:color w:val="000000" w:themeColor="text1"/>
          <w:sz w:val="22"/>
          <w:szCs w:val="22"/>
        </w:rPr>
        <w:t xml:space="preserve"> colonialism.</w:t>
      </w:r>
      <w:r w:rsidR="00F86BD9" w:rsidRPr="005226AB">
        <w:rPr>
          <w:rStyle w:val="FootnoteReference"/>
          <w:rFonts w:cs="Times New Roman"/>
          <w:color w:val="000000" w:themeColor="text1"/>
          <w:sz w:val="22"/>
          <w:szCs w:val="22"/>
        </w:rPr>
        <w:footnoteReference w:id="87"/>
      </w:r>
    </w:p>
    <w:p w14:paraId="380C55B2" w14:textId="77777777" w:rsidR="00EE2E6F" w:rsidRPr="005226AB" w:rsidRDefault="00EE2E6F" w:rsidP="00B87245">
      <w:pPr>
        <w:spacing w:line="360" w:lineRule="auto"/>
        <w:rPr>
          <w:rFonts w:cs="Times New Roman"/>
          <w:color w:val="000000" w:themeColor="text1"/>
          <w:sz w:val="22"/>
          <w:szCs w:val="22"/>
        </w:rPr>
      </w:pPr>
    </w:p>
    <w:p w14:paraId="4C406D0C" w14:textId="77777777" w:rsidR="00EE2E6F" w:rsidRPr="005226AB" w:rsidRDefault="00EE2E6F" w:rsidP="00F20D40">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Following this, the argument that this construction of the ‘illegal’ or ‘illegal immigrant’ adheres to colonial themes will be considered. To begin with, the ‘illegal’ becoming the social identity of a person follows Said’s analysis of imperialism as a practice but also a culture sustained through controlling the “description, communication and representation” of the dominated.</w:t>
      </w:r>
      <w:r w:rsidRPr="005226AB">
        <w:rPr>
          <w:rStyle w:val="FootnoteReference"/>
          <w:rFonts w:cs="Times New Roman"/>
          <w:color w:val="000000" w:themeColor="text1"/>
          <w:sz w:val="22"/>
          <w:szCs w:val="22"/>
        </w:rPr>
        <w:footnoteReference w:id="88"/>
      </w:r>
      <w:r w:rsidRPr="005226AB">
        <w:rPr>
          <w:rFonts w:cs="Times New Roman"/>
          <w:color w:val="000000" w:themeColor="text1"/>
          <w:sz w:val="22"/>
          <w:szCs w:val="22"/>
        </w:rPr>
        <w:t xml:space="preserve"> In the case of the hostile environment, this is seen in the ‘discursive control’</w:t>
      </w:r>
      <w:r w:rsidRPr="005226AB">
        <w:rPr>
          <w:rStyle w:val="FootnoteReference"/>
          <w:rFonts w:cs="Times New Roman"/>
          <w:color w:val="000000" w:themeColor="text1"/>
          <w:sz w:val="22"/>
          <w:szCs w:val="22"/>
        </w:rPr>
        <w:footnoteReference w:id="89"/>
      </w:r>
      <w:r w:rsidRPr="005226AB">
        <w:rPr>
          <w:rFonts w:cs="Times New Roman"/>
          <w:color w:val="000000" w:themeColor="text1"/>
          <w:sz w:val="22"/>
          <w:szCs w:val="22"/>
        </w:rPr>
        <w:t>of those deemed illegal. This view is seconded by Bhatia who notes the objectifying and degrading ways that these people are conceived by the British government; as “illegal,” “bogus” and “undeserving.”</w:t>
      </w:r>
      <w:r w:rsidRPr="005226AB">
        <w:rPr>
          <w:rStyle w:val="FootnoteReference"/>
          <w:rFonts w:cs="Times New Roman"/>
          <w:color w:val="000000" w:themeColor="text1"/>
          <w:sz w:val="22"/>
          <w:szCs w:val="22"/>
        </w:rPr>
        <w:footnoteReference w:id="90"/>
      </w:r>
      <w:r w:rsidRPr="005226AB">
        <w:rPr>
          <w:rFonts w:cs="Times New Roman"/>
          <w:color w:val="000000" w:themeColor="text1"/>
          <w:sz w:val="22"/>
          <w:szCs w:val="22"/>
        </w:rPr>
        <w:t>As El-refaie reports, this is also a prominent theme in the media.</w:t>
      </w:r>
      <w:r w:rsidRPr="005226AB">
        <w:rPr>
          <w:rStyle w:val="FootnoteReference"/>
          <w:rFonts w:cs="Times New Roman"/>
          <w:color w:val="000000" w:themeColor="text1"/>
          <w:sz w:val="22"/>
          <w:szCs w:val="22"/>
        </w:rPr>
        <w:footnoteReference w:id="91"/>
      </w:r>
    </w:p>
    <w:p w14:paraId="5EA447F7" w14:textId="77777777" w:rsidR="00EE2E6F" w:rsidRPr="005226AB" w:rsidRDefault="00EE2E6F" w:rsidP="00B87245">
      <w:pPr>
        <w:spacing w:line="360" w:lineRule="auto"/>
        <w:rPr>
          <w:rFonts w:cs="Times New Roman"/>
          <w:color w:val="000000" w:themeColor="text1"/>
          <w:sz w:val="22"/>
          <w:szCs w:val="22"/>
        </w:rPr>
      </w:pPr>
    </w:p>
    <w:p w14:paraId="5F69AA11" w14:textId="77777777" w:rsidR="00EE2E6F" w:rsidRPr="005226AB" w:rsidRDefault="00EE2E6F" w:rsidP="00B87245">
      <w:pPr>
        <w:spacing w:line="360" w:lineRule="auto"/>
        <w:ind w:left="360" w:firstLine="0"/>
        <w:rPr>
          <w:rFonts w:cs="Times New Roman"/>
          <w:color w:val="000000" w:themeColor="text1"/>
          <w:sz w:val="22"/>
          <w:szCs w:val="22"/>
        </w:rPr>
      </w:pPr>
      <w:r w:rsidRPr="005226AB">
        <w:rPr>
          <w:rFonts w:cs="Times New Roman"/>
          <w:color w:val="000000" w:themeColor="text1"/>
          <w:sz w:val="22"/>
          <w:szCs w:val="22"/>
        </w:rPr>
        <w:t>Furthermore, the racialisation of the ‘illegal’ Is integral to the argument that it follows colonial themes as racialisation is in line with the theme of racial hierarchies in which the European or white British sits at the top. Weheliye describes racialisation as when the ‘category’ of race is invoked for the purpose of “interpreting order and structuring social relations”.</w:t>
      </w:r>
      <w:r w:rsidRPr="005226AB">
        <w:rPr>
          <w:rStyle w:val="FootnoteReference"/>
          <w:rFonts w:cs="Times New Roman"/>
          <w:color w:val="000000" w:themeColor="text1"/>
          <w:sz w:val="22"/>
          <w:szCs w:val="22"/>
        </w:rPr>
        <w:footnoteReference w:id="92"/>
      </w:r>
      <w:r w:rsidRPr="005226AB">
        <w:rPr>
          <w:rFonts w:cs="Times New Roman"/>
          <w:color w:val="000000" w:themeColor="text1"/>
          <w:sz w:val="22"/>
          <w:szCs w:val="22"/>
        </w:rPr>
        <w:t xml:space="preserve"> As seen noted in section 1.2, this is according to colonially informed hierarchies in which European/white British people sit at the top.</w:t>
      </w:r>
      <w:r w:rsidRPr="005226AB">
        <w:rPr>
          <w:rStyle w:val="FootnoteReference"/>
          <w:rFonts w:cs="Times New Roman"/>
          <w:color w:val="000000" w:themeColor="text1"/>
          <w:sz w:val="22"/>
          <w:szCs w:val="22"/>
        </w:rPr>
        <w:footnoteReference w:id="93"/>
      </w:r>
      <w:r w:rsidRPr="005226AB">
        <w:rPr>
          <w:rFonts w:cs="Times New Roman"/>
          <w:color w:val="000000" w:themeColor="text1"/>
          <w:sz w:val="22"/>
          <w:szCs w:val="22"/>
        </w:rPr>
        <w:t xml:space="preserve"> As Cohen observes, this is a process of racial othering/ordering, an integral process to defining the white British identity, which is said to define itself by everything that it is not.</w:t>
      </w:r>
      <w:r w:rsidRPr="005226AB">
        <w:rPr>
          <w:rStyle w:val="FootnoteReference"/>
          <w:rFonts w:cs="Times New Roman"/>
          <w:color w:val="000000" w:themeColor="text1"/>
          <w:sz w:val="22"/>
          <w:szCs w:val="22"/>
        </w:rPr>
        <w:footnoteReference w:id="94"/>
      </w:r>
      <w:r w:rsidRPr="005226AB">
        <w:rPr>
          <w:rFonts w:cs="Times New Roman"/>
          <w:color w:val="000000" w:themeColor="text1"/>
          <w:sz w:val="22"/>
          <w:szCs w:val="22"/>
        </w:rPr>
        <w:t xml:space="preserve"> This racialisation though targeted usually at visibly non white people,</w:t>
      </w:r>
      <w:r w:rsidRPr="005226AB">
        <w:rPr>
          <w:rStyle w:val="FootnoteReference"/>
          <w:rFonts w:cs="Times New Roman"/>
          <w:color w:val="000000" w:themeColor="text1"/>
          <w:sz w:val="22"/>
          <w:szCs w:val="22"/>
        </w:rPr>
        <w:footnoteReference w:id="95"/>
      </w:r>
      <w:r w:rsidRPr="005226AB">
        <w:rPr>
          <w:rFonts w:cs="Times New Roman"/>
          <w:color w:val="000000" w:themeColor="text1"/>
          <w:sz w:val="22"/>
          <w:szCs w:val="22"/>
        </w:rPr>
        <w:t>is known to be flexible towards any group deemed threatening to the ‘British identity’</w:t>
      </w:r>
      <w:r w:rsidRPr="005226AB">
        <w:rPr>
          <w:rStyle w:val="FootnoteReference"/>
          <w:rFonts w:cs="Times New Roman"/>
          <w:color w:val="000000" w:themeColor="text1"/>
          <w:sz w:val="22"/>
          <w:szCs w:val="22"/>
        </w:rPr>
        <w:footnoteReference w:id="96"/>
      </w:r>
      <w:r w:rsidRPr="005226AB">
        <w:rPr>
          <w:rFonts w:cs="Times New Roman"/>
          <w:color w:val="000000" w:themeColor="text1"/>
          <w:sz w:val="22"/>
          <w:szCs w:val="22"/>
        </w:rPr>
        <w:t>. This is evidenced by the well-established racialisation of EU migrants, who were also racialised as ‘illegal’ in the lead up to Brexit.</w:t>
      </w:r>
      <w:r w:rsidRPr="005226AB">
        <w:rPr>
          <w:rStyle w:val="FootnoteReference"/>
          <w:rFonts w:cs="Times New Roman"/>
          <w:color w:val="000000" w:themeColor="text1"/>
          <w:sz w:val="22"/>
          <w:szCs w:val="22"/>
        </w:rPr>
        <w:footnoteReference w:id="97"/>
      </w:r>
      <w:r w:rsidRPr="005226AB">
        <w:rPr>
          <w:rFonts w:cs="Times New Roman"/>
          <w:color w:val="000000" w:themeColor="text1"/>
          <w:sz w:val="22"/>
          <w:szCs w:val="22"/>
        </w:rPr>
        <w:t xml:space="preserve"> It has therefore been shown that the ‘illegal’ follows the colonial theme of racialisation or racial othering.</w:t>
      </w:r>
    </w:p>
    <w:p w14:paraId="73AE381F" w14:textId="77777777" w:rsidR="00EE2E6F" w:rsidRPr="005226AB" w:rsidRDefault="00EE2E6F" w:rsidP="00B87245">
      <w:pPr>
        <w:spacing w:line="360" w:lineRule="auto"/>
        <w:rPr>
          <w:rFonts w:cs="Times New Roman"/>
          <w:color w:val="000000" w:themeColor="text1"/>
          <w:sz w:val="22"/>
          <w:szCs w:val="22"/>
        </w:rPr>
      </w:pPr>
    </w:p>
    <w:p w14:paraId="7DABF751" w14:textId="77777777" w:rsidR="00EE2E6F" w:rsidRPr="005226AB" w:rsidRDefault="00EE2E6F" w:rsidP="00B87245">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lastRenderedPageBreak/>
        <w:t>Finally, the colonial theme of protection against imperial decline</w:t>
      </w:r>
      <w:r w:rsidRPr="005226AB">
        <w:rPr>
          <w:rStyle w:val="FootnoteReference"/>
          <w:rFonts w:cs="Times New Roman"/>
          <w:color w:val="000000" w:themeColor="text1"/>
          <w:sz w:val="22"/>
          <w:szCs w:val="22"/>
        </w:rPr>
        <w:footnoteReference w:id="98"/>
      </w:r>
      <w:r w:rsidRPr="005226AB">
        <w:rPr>
          <w:rFonts w:cs="Times New Roman"/>
          <w:color w:val="000000" w:themeColor="text1"/>
          <w:sz w:val="22"/>
          <w:szCs w:val="22"/>
        </w:rPr>
        <w:t xml:space="preserve"> can also be argued to be central to the making of the ‘illegal’ identity. This is because by constructing groups of people as ‘illegal’ and creating policies such as the hostile environment, they are essentially cut off from access to otherwise accessible services and infrastructure which were built “via imperial spoils”.</w:t>
      </w:r>
      <w:r w:rsidRPr="005226AB">
        <w:rPr>
          <w:rStyle w:val="FootnoteReference"/>
          <w:rFonts w:cs="Times New Roman"/>
          <w:color w:val="000000" w:themeColor="text1"/>
          <w:sz w:val="22"/>
          <w:szCs w:val="22"/>
        </w:rPr>
        <w:footnoteReference w:id="99"/>
      </w:r>
      <w:r w:rsidRPr="005226AB">
        <w:rPr>
          <w:rFonts w:cs="Times New Roman"/>
          <w:color w:val="000000" w:themeColor="text1"/>
          <w:sz w:val="22"/>
          <w:szCs w:val="22"/>
        </w:rPr>
        <w:t xml:space="preserve"> Historically, this is evidenced by the Welfare state, particularly the NHS and transport systems which were in its early days built and staffed by racialised members of the British colonies (commonwealth).</w:t>
      </w:r>
      <w:r w:rsidRPr="005226AB">
        <w:rPr>
          <w:rStyle w:val="FootnoteReference"/>
          <w:rFonts w:cs="Times New Roman"/>
          <w:color w:val="000000" w:themeColor="text1"/>
          <w:sz w:val="22"/>
          <w:szCs w:val="22"/>
        </w:rPr>
        <w:footnoteReference w:id="100"/>
      </w:r>
      <w:r w:rsidRPr="005226AB">
        <w:rPr>
          <w:rFonts w:cs="Times New Roman"/>
          <w:color w:val="000000" w:themeColor="text1"/>
          <w:sz w:val="22"/>
          <w:szCs w:val="22"/>
        </w:rPr>
        <w:t xml:space="preserve"> Here these workers were cut off from Britain through the stripping of their legal right to remain, essentially making them illegal. This is more recently evident in concerns about migrants being seen as ‘competition for resources’</w:t>
      </w:r>
      <w:r w:rsidRPr="005226AB">
        <w:rPr>
          <w:rStyle w:val="FootnoteReference"/>
          <w:rFonts w:cs="Times New Roman"/>
          <w:color w:val="000000" w:themeColor="text1"/>
          <w:sz w:val="22"/>
          <w:szCs w:val="22"/>
        </w:rPr>
        <w:footnoteReference w:id="101"/>
      </w:r>
      <w:r w:rsidRPr="005226AB">
        <w:rPr>
          <w:rFonts w:cs="Times New Roman"/>
          <w:color w:val="000000" w:themeColor="text1"/>
          <w:sz w:val="22"/>
          <w:szCs w:val="22"/>
        </w:rPr>
        <w:t xml:space="preserve"> and the resulting laws that force them to ‘contribute the most’</w:t>
      </w:r>
      <w:r w:rsidRPr="005226AB">
        <w:rPr>
          <w:rStyle w:val="FootnoteReference"/>
          <w:rFonts w:cs="Times New Roman"/>
          <w:color w:val="000000" w:themeColor="text1"/>
          <w:sz w:val="22"/>
          <w:szCs w:val="22"/>
        </w:rPr>
        <w:footnoteReference w:id="102"/>
      </w:r>
      <w:r w:rsidRPr="005226AB">
        <w:rPr>
          <w:rFonts w:cs="Times New Roman"/>
          <w:color w:val="000000" w:themeColor="text1"/>
          <w:sz w:val="22"/>
          <w:szCs w:val="22"/>
        </w:rPr>
        <w:t xml:space="preserve"> in form of mandates like Immigration health surcharge and high visa processing fees,</w:t>
      </w:r>
      <w:r w:rsidRPr="005226AB">
        <w:rPr>
          <w:rStyle w:val="FootnoteReference"/>
          <w:rFonts w:cs="Times New Roman"/>
          <w:color w:val="000000" w:themeColor="text1"/>
          <w:sz w:val="22"/>
          <w:szCs w:val="22"/>
        </w:rPr>
        <w:footnoteReference w:id="103"/>
      </w:r>
      <w:r w:rsidRPr="005226AB">
        <w:rPr>
          <w:rFonts w:cs="Times New Roman"/>
          <w:color w:val="000000" w:themeColor="text1"/>
          <w:sz w:val="22"/>
          <w:szCs w:val="22"/>
        </w:rPr>
        <w:t xml:space="preserve"> and money stipulation policies such as the 18,600 pound minimum income requirement for family reunification.</w:t>
      </w:r>
      <w:r w:rsidRPr="005226AB">
        <w:rPr>
          <w:rStyle w:val="FootnoteReference"/>
          <w:rFonts w:cs="Times New Roman"/>
          <w:color w:val="000000" w:themeColor="text1"/>
          <w:sz w:val="22"/>
          <w:szCs w:val="22"/>
        </w:rPr>
        <w:footnoteReference w:id="104"/>
      </w:r>
      <w:r w:rsidRPr="005226AB">
        <w:rPr>
          <w:rFonts w:cs="Times New Roman"/>
          <w:color w:val="000000" w:themeColor="text1"/>
          <w:sz w:val="22"/>
          <w:szCs w:val="22"/>
        </w:rPr>
        <w:t>These have been observed by scholars such as Burnett to force destitution and illegality on present residents, while creating unfathomable requirements for non-present migrants.</w:t>
      </w:r>
      <w:r w:rsidRPr="005226AB">
        <w:rPr>
          <w:rStyle w:val="FootnoteReference"/>
          <w:rFonts w:cs="Times New Roman"/>
          <w:color w:val="000000" w:themeColor="text1"/>
          <w:sz w:val="22"/>
          <w:szCs w:val="22"/>
        </w:rPr>
        <w:footnoteReference w:id="105"/>
      </w:r>
      <w:r w:rsidRPr="005226AB">
        <w:rPr>
          <w:rFonts w:cs="Times New Roman"/>
          <w:color w:val="000000" w:themeColor="text1"/>
          <w:sz w:val="22"/>
          <w:szCs w:val="22"/>
        </w:rPr>
        <w:t xml:space="preserve"> Furthermore, Rodriguez notes that because people need to migrate for many reasons including personal and structural reasons such as war, this does not deter prospective migrants, but forces them into this subhuman space of illegality.</w:t>
      </w:r>
      <w:r w:rsidRPr="005226AB">
        <w:rPr>
          <w:rStyle w:val="FootnoteReference"/>
          <w:rFonts w:cs="Times New Roman"/>
          <w:color w:val="000000" w:themeColor="text1"/>
          <w:sz w:val="22"/>
          <w:szCs w:val="22"/>
        </w:rPr>
        <w:footnoteReference w:id="106"/>
      </w:r>
      <w:r w:rsidRPr="005226AB">
        <w:rPr>
          <w:rFonts w:cs="Times New Roman"/>
          <w:color w:val="000000" w:themeColor="text1"/>
          <w:sz w:val="22"/>
          <w:szCs w:val="22"/>
        </w:rPr>
        <w:t xml:space="preserve"> Given this governing racialised people from access ‘colonial accumulated wealth’</w:t>
      </w:r>
      <w:r w:rsidRPr="005226AB">
        <w:rPr>
          <w:rStyle w:val="FootnoteReference"/>
          <w:rFonts w:cs="Times New Roman"/>
          <w:color w:val="000000" w:themeColor="text1"/>
          <w:sz w:val="22"/>
          <w:szCs w:val="22"/>
        </w:rPr>
        <w:footnoteReference w:id="107"/>
      </w:r>
      <w:r w:rsidRPr="005226AB">
        <w:rPr>
          <w:rFonts w:cs="Times New Roman"/>
          <w:color w:val="000000" w:themeColor="text1"/>
          <w:sz w:val="22"/>
          <w:szCs w:val="22"/>
        </w:rPr>
        <w:t xml:space="preserve"> Nadine theorises Britain to be a “contemporary colonial space”. Thus, it has been shown that the construction of the illegal adheres to the colonial theme of preserving imperial wealth from the racialised.</w:t>
      </w:r>
    </w:p>
    <w:p w14:paraId="493BDA95" w14:textId="77777777" w:rsidR="00EE2E6F" w:rsidRPr="005226AB" w:rsidRDefault="00EE2E6F" w:rsidP="00EE2E6F">
      <w:pPr>
        <w:spacing w:line="360" w:lineRule="auto"/>
        <w:rPr>
          <w:rFonts w:cs="Times New Roman"/>
          <w:color w:val="000000" w:themeColor="text1"/>
          <w:sz w:val="22"/>
          <w:szCs w:val="22"/>
        </w:rPr>
      </w:pPr>
    </w:p>
    <w:p w14:paraId="183D5F39" w14:textId="77777777" w:rsidR="00EE2E6F" w:rsidRPr="005226AB" w:rsidRDefault="00EE2E6F" w:rsidP="00B87245">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 xml:space="preserve">To conclude, this section has argued that the construction of the ‘illegal’, through anti-immigrant policies such as the ‘hostile environment’, adheres to the colonial themes central to this project which are racial exclusion/ othering, and the preservation of imperial power (wealth) out of the hands of the racialised. </w:t>
      </w:r>
    </w:p>
    <w:p w14:paraId="057AC010" w14:textId="77777777" w:rsidR="00EE2E6F" w:rsidRPr="005226AB" w:rsidRDefault="00EE2E6F" w:rsidP="00EE2E6F">
      <w:pPr>
        <w:spacing w:line="360" w:lineRule="auto"/>
        <w:rPr>
          <w:rFonts w:cs="Times New Roman"/>
          <w:b/>
          <w:bCs/>
          <w:color w:val="000000" w:themeColor="text1"/>
          <w:sz w:val="22"/>
          <w:szCs w:val="22"/>
          <w:u w:val="single"/>
        </w:rPr>
      </w:pPr>
    </w:p>
    <w:p w14:paraId="5126DBAF" w14:textId="71FCC92E" w:rsidR="00EE2E6F" w:rsidRPr="005226AB" w:rsidRDefault="00B87245" w:rsidP="00927669">
      <w:pPr>
        <w:pStyle w:val="Heading2"/>
        <w:rPr>
          <w:rFonts w:cs="Times New Roman"/>
          <w:color w:val="000000" w:themeColor="text1"/>
          <w:sz w:val="22"/>
          <w:szCs w:val="22"/>
        </w:rPr>
      </w:pPr>
      <w:bookmarkStart w:id="21" w:name="_Toc135200496"/>
      <w:r w:rsidRPr="005226AB">
        <w:rPr>
          <w:rFonts w:cs="Times New Roman"/>
          <w:color w:val="000000" w:themeColor="text1"/>
          <w:sz w:val="22"/>
          <w:szCs w:val="22"/>
        </w:rPr>
        <w:lastRenderedPageBreak/>
        <w:t>2.4-</w:t>
      </w:r>
      <w:r w:rsidR="00EE2E6F" w:rsidRPr="005226AB">
        <w:rPr>
          <w:rFonts w:cs="Times New Roman"/>
          <w:color w:val="000000" w:themeColor="text1"/>
          <w:sz w:val="22"/>
          <w:szCs w:val="22"/>
        </w:rPr>
        <w:t>Conclusion</w:t>
      </w:r>
      <w:bookmarkEnd w:id="21"/>
    </w:p>
    <w:p w14:paraId="5AC6B96A" w14:textId="77777777" w:rsidR="00EE2E6F" w:rsidRPr="005226AB" w:rsidRDefault="00EE2E6F" w:rsidP="00B87245">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This chapter set out to analyse the hostile environment policies as anti-immigrant controls which further colonial themes of racial othering and preservation of imperial wealth out of the hands of the racialised, and therefore create a legal framework that strips its subjects from protection. This was done by analysing the Hostile environments creation of the illegal. It was analysed that the hostile environment transformed this into a social identity and resulted in the discrimination of racialised subjects. Further, it was seen through analysis dependent on the works of Said and Quilbanjo that this follows colonial themes of racial exclusion. Finally, the second theme of preservation against imperial decline was analysed through Nadine’s understanding of Britain as a contemporary colonial space.</w:t>
      </w:r>
    </w:p>
    <w:p w14:paraId="14C4067B" w14:textId="77777777" w:rsidR="00EE2E6F" w:rsidRPr="005226AB" w:rsidRDefault="00EE2E6F" w:rsidP="00EE2E6F">
      <w:pPr>
        <w:spacing w:line="480" w:lineRule="auto"/>
        <w:ind w:left="0" w:firstLine="0"/>
        <w:rPr>
          <w:rFonts w:cs="Times New Roman"/>
          <w:b/>
          <w:bCs/>
          <w:color w:val="000000" w:themeColor="text1"/>
          <w:sz w:val="22"/>
          <w:szCs w:val="22"/>
          <w:u w:val="single"/>
        </w:rPr>
      </w:pPr>
    </w:p>
    <w:p w14:paraId="3F395089" w14:textId="77777777" w:rsidR="00EE2E6F" w:rsidRPr="005226AB" w:rsidRDefault="00EE2E6F" w:rsidP="00EE2E6F">
      <w:pPr>
        <w:spacing w:line="480" w:lineRule="auto"/>
        <w:ind w:left="0" w:firstLine="0"/>
        <w:rPr>
          <w:rFonts w:cs="Times New Roman"/>
          <w:b/>
          <w:bCs/>
          <w:color w:val="000000" w:themeColor="text1"/>
          <w:sz w:val="22"/>
          <w:szCs w:val="22"/>
          <w:u w:val="single"/>
        </w:rPr>
      </w:pPr>
    </w:p>
    <w:p w14:paraId="14D365EC" w14:textId="77777777" w:rsidR="00EE2E6F" w:rsidRPr="005226AB" w:rsidRDefault="00EE2E6F" w:rsidP="00EE2E6F">
      <w:pPr>
        <w:spacing w:line="480" w:lineRule="auto"/>
        <w:ind w:left="0" w:firstLine="0"/>
        <w:rPr>
          <w:rFonts w:cs="Times New Roman"/>
          <w:b/>
          <w:bCs/>
          <w:color w:val="000000" w:themeColor="text1"/>
          <w:sz w:val="22"/>
          <w:szCs w:val="22"/>
          <w:u w:val="single"/>
        </w:rPr>
      </w:pPr>
    </w:p>
    <w:p w14:paraId="2F6FD12F"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6FB8D116"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203A311B"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737A92E0"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406192D0"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7A49FDB7"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0397529D"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5F4911B2"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1138D081"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4BA39B7C"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5E90CDD8"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7435C396"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03676897"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31240D92"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3FA83C7F"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255F182F"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55598015"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66B06EB6"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65203B60"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38E039FA" w14:textId="77777777" w:rsidR="00510999" w:rsidRPr="005226AB" w:rsidRDefault="00510999" w:rsidP="005115CF">
      <w:pPr>
        <w:spacing w:line="480" w:lineRule="auto"/>
        <w:ind w:left="0" w:firstLine="0"/>
        <w:rPr>
          <w:rFonts w:cs="Times New Roman"/>
          <w:b/>
          <w:bCs/>
          <w:color w:val="000000" w:themeColor="text1"/>
          <w:sz w:val="22"/>
          <w:szCs w:val="22"/>
          <w:u w:val="single"/>
        </w:rPr>
      </w:pPr>
    </w:p>
    <w:p w14:paraId="4F297407" w14:textId="77777777" w:rsidR="005115CF" w:rsidRPr="005226AB" w:rsidRDefault="005115CF" w:rsidP="005115CF">
      <w:pPr>
        <w:spacing w:line="480" w:lineRule="auto"/>
        <w:ind w:left="0" w:firstLine="0"/>
        <w:rPr>
          <w:rFonts w:cs="Times New Roman"/>
          <w:b/>
          <w:bCs/>
          <w:color w:val="000000" w:themeColor="text1"/>
          <w:sz w:val="22"/>
          <w:szCs w:val="22"/>
          <w:u w:val="single"/>
        </w:rPr>
      </w:pPr>
    </w:p>
    <w:p w14:paraId="60B5594B" w14:textId="0CE09583" w:rsidR="005115CF" w:rsidRPr="005226AB" w:rsidRDefault="005115CF" w:rsidP="00112CD6">
      <w:pPr>
        <w:pStyle w:val="Heading1"/>
        <w:ind w:left="0" w:firstLine="0"/>
        <w:rPr>
          <w:rFonts w:cs="Times New Roman"/>
          <w:color w:val="000000" w:themeColor="text1"/>
          <w:sz w:val="22"/>
          <w:szCs w:val="22"/>
        </w:rPr>
      </w:pPr>
      <w:bookmarkStart w:id="22" w:name="_Toc135200497"/>
      <w:r w:rsidRPr="005226AB">
        <w:rPr>
          <w:rFonts w:cs="Times New Roman"/>
          <w:color w:val="000000" w:themeColor="text1"/>
          <w:sz w:val="22"/>
          <w:szCs w:val="22"/>
        </w:rPr>
        <w:t>3</w:t>
      </w:r>
      <w:r w:rsidR="00B87245" w:rsidRPr="005226AB">
        <w:rPr>
          <w:rFonts w:cs="Times New Roman"/>
          <w:color w:val="000000" w:themeColor="text1"/>
          <w:sz w:val="22"/>
          <w:szCs w:val="22"/>
        </w:rPr>
        <w:t>.0</w:t>
      </w:r>
      <w:r w:rsidRPr="005226AB">
        <w:rPr>
          <w:rFonts w:cs="Times New Roman"/>
          <w:color w:val="000000" w:themeColor="text1"/>
          <w:sz w:val="22"/>
          <w:szCs w:val="22"/>
        </w:rPr>
        <w:t xml:space="preserve"> </w:t>
      </w:r>
      <w:r w:rsidR="004423F0" w:rsidRPr="005226AB">
        <w:rPr>
          <w:rFonts w:cs="Times New Roman"/>
          <w:color w:val="000000" w:themeColor="text1"/>
          <w:sz w:val="22"/>
          <w:szCs w:val="22"/>
        </w:rPr>
        <w:t xml:space="preserve">Colonial Themes </w:t>
      </w:r>
      <w:r w:rsidR="00F66CCD" w:rsidRPr="005226AB">
        <w:rPr>
          <w:rFonts w:cs="Times New Roman"/>
          <w:color w:val="000000" w:themeColor="text1"/>
          <w:sz w:val="22"/>
          <w:szCs w:val="22"/>
        </w:rPr>
        <w:t xml:space="preserve">Reinforced in </w:t>
      </w:r>
      <w:r w:rsidR="005B55B7" w:rsidRPr="005226AB">
        <w:rPr>
          <w:rFonts w:cs="Times New Roman"/>
          <w:color w:val="000000" w:themeColor="text1"/>
          <w:sz w:val="22"/>
          <w:szCs w:val="22"/>
        </w:rPr>
        <w:t>Current Legislation</w:t>
      </w:r>
      <w:bookmarkEnd w:id="22"/>
    </w:p>
    <w:p w14:paraId="13957ADB" w14:textId="1ED47B76" w:rsidR="00B87245" w:rsidRPr="005226AB" w:rsidRDefault="00B87245" w:rsidP="00B87245">
      <w:pPr>
        <w:pStyle w:val="Heading2"/>
        <w:ind w:left="0" w:firstLine="0"/>
        <w:rPr>
          <w:rFonts w:cs="Times New Roman"/>
          <w:color w:val="000000" w:themeColor="text1"/>
          <w:sz w:val="22"/>
          <w:szCs w:val="22"/>
        </w:rPr>
      </w:pPr>
      <w:bookmarkStart w:id="23" w:name="_Toc135200498"/>
      <w:r w:rsidRPr="005226AB">
        <w:rPr>
          <w:rFonts w:cs="Times New Roman"/>
          <w:color w:val="000000" w:themeColor="text1"/>
          <w:sz w:val="22"/>
          <w:szCs w:val="22"/>
        </w:rPr>
        <w:t>3.1 Introduction</w:t>
      </w:r>
      <w:bookmarkEnd w:id="23"/>
    </w:p>
    <w:p w14:paraId="33689CEA" w14:textId="77777777" w:rsidR="00CE4138" w:rsidRPr="005226AB" w:rsidRDefault="00CE4138" w:rsidP="00E30ECF">
      <w:pPr>
        <w:ind w:left="0" w:firstLine="0"/>
        <w:rPr>
          <w:rFonts w:cs="Times New Roman"/>
          <w:color w:val="000000" w:themeColor="text1"/>
          <w:sz w:val="22"/>
          <w:szCs w:val="22"/>
        </w:rPr>
      </w:pPr>
    </w:p>
    <w:p w14:paraId="7718B12A" w14:textId="13FD21D7" w:rsidR="008F05A1" w:rsidRPr="005226AB" w:rsidRDefault="00CE4138" w:rsidP="00ED548F">
      <w:pPr>
        <w:ind w:left="0" w:firstLine="0"/>
        <w:rPr>
          <w:rFonts w:cs="Times New Roman"/>
          <w:color w:val="000000" w:themeColor="text1"/>
          <w:sz w:val="22"/>
          <w:szCs w:val="22"/>
        </w:rPr>
      </w:pPr>
      <w:r w:rsidRPr="005226AB">
        <w:rPr>
          <w:rFonts w:cs="Times New Roman"/>
          <w:color w:val="000000" w:themeColor="text1"/>
          <w:sz w:val="22"/>
          <w:szCs w:val="22"/>
        </w:rPr>
        <w:t>As has been shown,</w:t>
      </w:r>
      <w:r w:rsidR="00A84F81" w:rsidRPr="005226AB">
        <w:rPr>
          <w:rFonts w:cs="Times New Roman"/>
          <w:color w:val="000000" w:themeColor="text1"/>
          <w:sz w:val="22"/>
          <w:szCs w:val="22"/>
        </w:rPr>
        <w:t xml:space="preserve"> </w:t>
      </w:r>
      <w:r w:rsidR="005C723F" w:rsidRPr="005226AB">
        <w:rPr>
          <w:rFonts w:cs="Times New Roman"/>
          <w:color w:val="000000" w:themeColor="text1"/>
          <w:sz w:val="22"/>
          <w:szCs w:val="22"/>
        </w:rPr>
        <w:t xml:space="preserve">in contemporary times, UK immigration </w:t>
      </w:r>
      <w:r w:rsidR="00B72B02" w:rsidRPr="005226AB">
        <w:rPr>
          <w:rFonts w:cs="Times New Roman"/>
          <w:color w:val="000000" w:themeColor="text1"/>
          <w:sz w:val="22"/>
          <w:szCs w:val="22"/>
        </w:rPr>
        <w:t xml:space="preserve">law maintains colonial themes through the </w:t>
      </w:r>
      <w:r w:rsidR="0040290E" w:rsidRPr="005226AB">
        <w:rPr>
          <w:rFonts w:cs="Times New Roman"/>
          <w:color w:val="000000" w:themeColor="text1"/>
          <w:sz w:val="22"/>
          <w:szCs w:val="22"/>
        </w:rPr>
        <w:t xml:space="preserve">political </w:t>
      </w:r>
      <w:r w:rsidR="00B72B02" w:rsidRPr="005226AB">
        <w:rPr>
          <w:rFonts w:cs="Times New Roman"/>
          <w:color w:val="000000" w:themeColor="text1"/>
          <w:sz w:val="22"/>
          <w:szCs w:val="22"/>
        </w:rPr>
        <w:t>construction of the ‘illegal’</w:t>
      </w:r>
      <w:r w:rsidR="00952306" w:rsidRPr="005226AB">
        <w:rPr>
          <w:rFonts w:cs="Times New Roman"/>
          <w:color w:val="000000" w:themeColor="text1"/>
          <w:sz w:val="22"/>
          <w:szCs w:val="22"/>
        </w:rPr>
        <w:t xml:space="preserve">. The most recent legislation has however seen this construction legitimised </w:t>
      </w:r>
      <w:r w:rsidR="00F9192E" w:rsidRPr="005226AB">
        <w:rPr>
          <w:rFonts w:cs="Times New Roman"/>
          <w:color w:val="000000" w:themeColor="text1"/>
          <w:sz w:val="22"/>
          <w:szCs w:val="22"/>
        </w:rPr>
        <w:t>in</w:t>
      </w:r>
      <w:r w:rsidR="00952306" w:rsidRPr="005226AB">
        <w:rPr>
          <w:rFonts w:cs="Times New Roman"/>
          <w:color w:val="000000" w:themeColor="text1"/>
          <w:sz w:val="22"/>
          <w:szCs w:val="22"/>
        </w:rPr>
        <w:t xml:space="preserve"> </w:t>
      </w:r>
      <w:r w:rsidR="00C815F8" w:rsidRPr="005226AB">
        <w:rPr>
          <w:rFonts w:cs="Times New Roman"/>
          <w:color w:val="000000" w:themeColor="text1"/>
          <w:sz w:val="22"/>
          <w:szCs w:val="22"/>
        </w:rPr>
        <w:t>wording</w:t>
      </w:r>
      <w:r w:rsidR="00952306" w:rsidRPr="005226AB">
        <w:rPr>
          <w:rFonts w:cs="Times New Roman"/>
          <w:color w:val="000000" w:themeColor="text1"/>
          <w:sz w:val="22"/>
          <w:szCs w:val="22"/>
        </w:rPr>
        <w:t xml:space="preserve"> and </w:t>
      </w:r>
      <w:r w:rsidR="00C815F8" w:rsidRPr="005226AB">
        <w:rPr>
          <w:rFonts w:cs="Times New Roman"/>
          <w:color w:val="000000" w:themeColor="text1"/>
          <w:sz w:val="22"/>
          <w:szCs w:val="22"/>
        </w:rPr>
        <w:t xml:space="preserve">provision, </w:t>
      </w:r>
      <w:r w:rsidR="00281C9A" w:rsidRPr="005226AB">
        <w:rPr>
          <w:rFonts w:cs="Times New Roman"/>
          <w:color w:val="000000" w:themeColor="text1"/>
          <w:sz w:val="22"/>
          <w:szCs w:val="22"/>
        </w:rPr>
        <w:t xml:space="preserve">through </w:t>
      </w:r>
      <w:r w:rsidR="00FF564A" w:rsidRPr="005226AB">
        <w:rPr>
          <w:rFonts w:cs="Times New Roman"/>
          <w:color w:val="000000" w:themeColor="text1"/>
          <w:sz w:val="22"/>
          <w:szCs w:val="22"/>
        </w:rPr>
        <w:t>the ‘</w:t>
      </w:r>
      <w:r w:rsidR="00281C9A" w:rsidRPr="005226AB">
        <w:rPr>
          <w:rFonts w:cs="Times New Roman"/>
          <w:i/>
          <w:iCs/>
          <w:color w:val="000000" w:themeColor="text1"/>
          <w:sz w:val="22"/>
          <w:szCs w:val="22"/>
        </w:rPr>
        <w:t>illeg</w:t>
      </w:r>
      <w:r w:rsidR="00F9192E" w:rsidRPr="005226AB">
        <w:rPr>
          <w:rFonts w:cs="Times New Roman"/>
          <w:i/>
          <w:iCs/>
          <w:color w:val="000000" w:themeColor="text1"/>
          <w:sz w:val="22"/>
          <w:szCs w:val="22"/>
        </w:rPr>
        <w:t>al</w:t>
      </w:r>
      <w:r w:rsidR="00BC08F5" w:rsidRPr="005226AB">
        <w:rPr>
          <w:rFonts w:cs="Times New Roman"/>
          <w:i/>
          <w:iCs/>
          <w:color w:val="000000" w:themeColor="text1"/>
          <w:sz w:val="22"/>
          <w:szCs w:val="22"/>
        </w:rPr>
        <w:t xml:space="preserve"> immigrant</w:t>
      </w:r>
      <w:r w:rsidR="00281C9A" w:rsidRPr="005226AB">
        <w:rPr>
          <w:rFonts w:cs="Times New Roman"/>
          <w:color w:val="000000" w:themeColor="text1"/>
          <w:sz w:val="22"/>
          <w:szCs w:val="22"/>
        </w:rPr>
        <w:t>’</w:t>
      </w:r>
      <w:r w:rsidR="001376F2" w:rsidRPr="005226AB">
        <w:rPr>
          <w:rFonts w:cs="Times New Roman"/>
          <w:color w:val="000000" w:themeColor="text1"/>
          <w:sz w:val="22"/>
          <w:szCs w:val="22"/>
        </w:rPr>
        <w:t xml:space="preserve"> of </w:t>
      </w:r>
      <w:r w:rsidR="00281C9A" w:rsidRPr="005226AB">
        <w:rPr>
          <w:rFonts w:cs="Times New Roman"/>
          <w:color w:val="000000" w:themeColor="text1"/>
          <w:sz w:val="22"/>
          <w:szCs w:val="22"/>
        </w:rPr>
        <w:t>the ‘Illegal migration bill’ and the</w:t>
      </w:r>
      <w:r w:rsidR="00AD3D00" w:rsidRPr="005226AB">
        <w:rPr>
          <w:rFonts w:cs="Times New Roman"/>
          <w:color w:val="000000" w:themeColor="text1"/>
          <w:sz w:val="22"/>
          <w:szCs w:val="22"/>
        </w:rPr>
        <w:t xml:space="preserve"> provision </w:t>
      </w:r>
      <w:r w:rsidR="00C0026D" w:rsidRPr="005226AB">
        <w:rPr>
          <w:rFonts w:cs="Times New Roman"/>
          <w:color w:val="000000" w:themeColor="text1"/>
          <w:sz w:val="22"/>
          <w:szCs w:val="22"/>
        </w:rPr>
        <w:t>of physical e</w:t>
      </w:r>
      <w:r w:rsidR="0081533E" w:rsidRPr="005226AB">
        <w:rPr>
          <w:rFonts w:cs="Times New Roman"/>
          <w:color w:val="000000" w:themeColor="text1"/>
          <w:sz w:val="22"/>
          <w:szCs w:val="22"/>
        </w:rPr>
        <w:t>xpulsion from the UK</w:t>
      </w:r>
      <w:r w:rsidR="00F65116" w:rsidRPr="005226AB">
        <w:rPr>
          <w:rStyle w:val="FootnoteReference"/>
          <w:rFonts w:cs="Times New Roman"/>
          <w:color w:val="000000" w:themeColor="text1"/>
          <w:sz w:val="22"/>
          <w:szCs w:val="22"/>
        </w:rPr>
        <w:footnoteReference w:id="108"/>
      </w:r>
      <w:r w:rsidR="001376F2" w:rsidRPr="005226AB">
        <w:rPr>
          <w:rFonts w:cs="Times New Roman"/>
          <w:color w:val="000000" w:themeColor="text1"/>
          <w:sz w:val="22"/>
          <w:szCs w:val="22"/>
        </w:rPr>
        <w:t xml:space="preserve"> through the </w:t>
      </w:r>
      <w:r w:rsidR="00AD3D00" w:rsidRPr="005226AB">
        <w:rPr>
          <w:rFonts w:cs="Times New Roman"/>
          <w:color w:val="000000" w:themeColor="text1"/>
          <w:sz w:val="22"/>
          <w:szCs w:val="22"/>
        </w:rPr>
        <w:t>‘Nationality</w:t>
      </w:r>
      <w:r w:rsidR="00AD69E2" w:rsidRPr="005226AB">
        <w:rPr>
          <w:rFonts w:cs="Times New Roman"/>
          <w:color w:val="000000" w:themeColor="text1"/>
          <w:sz w:val="22"/>
          <w:szCs w:val="22"/>
        </w:rPr>
        <w:t xml:space="preserve"> and Borders Act 2022</w:t>
      </w:r>
      <w:r w:rsidR="0081533E" w:rsidRPr="005226AB">
        <w:rPr>
          <w:rFonts w:cs="Times New Roman"/>
          <w:color w:val="000000" w:themeColor="text1"/>
          <w:sz w:val="22"/>
          <w:szCs w:val="22"/>
        </w:rPr>
        <w:t xml:space="preserve">, but </w:t>
      </w:r>
      <w:r w:rsidR="000540D9" w:rsidRPr="005226AB">
        <w:rPr>
          <w:rFonts w:cs="Times New Roman"/>
          <w:color w:val="000000" w:themeColor="text1"/>
          <w:sz w:val="22"/>
          <w:szCs w:val="22"/>
        </w:rPr>
        <w:t>central</w:t>
      </w:r>
      <w:r w:rsidR="0081533E" w:rsidRPr="005226AB">
        <w:rPr>
          <w:rFonts w:cs="Times New Roman"/>
          <w:color w:val="000000" w:themeColor="text1"/>
          <w:sz w:val="22"/>
          <w:szCs w:val="22"/>
        </w:rPr>
        <w:t xml:space="preserve"> also to the </w:t>
      </w:r>
      <w:r w:rsidR="000540D9" w:rsidRPr="005226AB">
        <w:rPr>
          <w:rFonts w:cs="Times New Roman"/>
          <w:color w:val="000000" w:themeColor="text1"/>
          <w:sz w:val="22"/>
          <w:szCs w:val="22"/>
        </w:rPr>
        <w:t>bill</w:t>
      </w:r>
      <w:r w:rsidR="00BC08F5" w:rsidRPr="005226AB">
        <w:rPr>
          <w:rFonts w:cs="Times New Roman"/>
          <w:color w:val="000000" w:themeColor="text1"/>
          <w:sz w:val="22"/>
          <w:szCs w:val="22"/>
        </w:rPr>
        <w:t xml:space="preserve"> </w:t>
      </w:r>
      <w:r w:rsidR="00FB3F05" w:rsidRPr="005226AB">
        <w:rPr>
          <w:rFonts w:cs="Times New Roman"/>
          <w:color w:val="000000" w:themeColor="text1"/>
          <w:sz w:val="22"/>
          <w:szCs w:val="22"/>
        </w:rPr>
        <w:t>.</w:t>
      </w:r>
      <w:r w:rsidR="00BC08F5" w:rsidRPr="005226AB">
        <w:rPr>
          <w:rFonts w:cs="Times New Roman"/>
          <w:color w:val="000000" w:themeColor="text1"/>
          <w:sz w:val="22"/>
          <w:szCs w:val="22"/>
        </w:rPr>
        <w:t xml:space="preserve">As </w:t>
      </w:r>
      <w:r w:rsidR="00FF564A" w:rsidRPr="005226AB">
        <w:rPr>
          <w:rFonts w:cs="Times New Roman"/>
          <w:color w:val="000000" w:themeColor="text1"/>
          <w:sz w:val="22"/>
          <w:szCs w:val="22"/>
        </w:rPr>
        <w:t>the prior chapter also established, the illegal is a flexible concept.</w:t>
      </w:r>
      <w:r w:rsidR="00FF564A" w:rsidRPr="005226AB">
        <w:rPr>
          <w:rStyle w:val="FootnoteReference"/>
          <w:rFonts w:cs="Times New Roman"/>
          <w:color w:val="000000" w:themeColor="text1"/>
          <w:sz w:val="22"/>
          <w:szCs w:val="22"/>
        </w:rPr>
        <w:footnoteReference w:id="109"/>
      </w:r>
      <w:r w:rsidR="00F9192E" w:rsidRPr="005226AB">
        <w:rPr>
          <w:rFonts w:cs="Times New Roman"/>
          <w:color w:val="000000" w:themeColor="text1"/>
          <w:sz w:val="22"/>
          <w:szCs w:val="22"/>
        </w:rPr>
        <w:t xml:space="preserve"> </w:t>
      </w:r>
      <w:r w:rsidR="0010701A" w:rsidRPr="005226AB">
        <w:rPr>
          <w:rFonts w:cs="Times New Roman"/>
          <w:color w:val="000000" w:themeColor="text1"/>
          <w:sz w:val="22"/>
          <w:szCs w:val="22"/>
        </w:rPr>
        <w:t xml:space="preserve">In its most recent form </w:t>
      </w:r>
      <w:r w:rsidR="00DD0E77" w:rsidRPr="005226AB">
        <w:rPr>
          <w:rFonts w:cs="Times New Roman"/>
          <w:color w:val="000000" w:themeColor="text1"/>
          <w:sz w:val="22"/>
          <w:szCs w:val="22"/>
        </w:rPr>
        <w:t>it is said to be targeted at</w:t>
      </w:r>
      <w:r w:rsidR="009D5693" w:rsidRPr="005226AB">
        <w:rPr>
          <w:rFonts w:cs="Times New Roman"/>
          <w:color w:val="000000" w:themeColor="text1"/>
          <w:sz w:val="22"/>
          <w:szCs w:val="22"/>
        </w:rPr>
        <w:t xml:space="preserve"> ‘people smugglers’</w:t>
      </w:r>
      <w:r w:rsidR="009F5FAC" w:rsidRPr="005226AB">
        <w:rPr>
          <w:rFonts w:cs="Times New Roman"/>
          <w:color w:val="000000" w:themeColor="text1"/>
          <w:sz w:val="22"/>
          <w:szCs w:val="22"/>
        </w:rPr>
        <w:t>.</w:t>
      </w:r>
      <w:r w:rsidR="009F5FAC" w:rsidRPr="005226AB">
        <w:rPr>
          <w:rStyle w:val="FootnoteReference"/>
          <w:rFonts w:cs="Times New Roman"/>
          <w:color w:val="000000" w:themeColor="text1"/>
          <w:sz w:val="22"/>
          <w:szCs w:val="22"/>
        </w:rPr>
        <w:footnoteReference w:id="110"/>
      </w:r>
      <w:r w:rsidR="009F5FAC" w:rsidRPr="005226AB">
        <w:rPr>
          <w:rFonts w:cs="Times New Roman"/>
          <w:color w:val="000000" w:themeColor="text1"/>
          <w:sz w:val="22"/>
          <w:szCs w:val="22"/>
        </w:rPr>
        <w:t xml:space="preserve"> </w:t>
      </w:r>
      <w:r w:rsidR="000540D9" w:rsidRPr="005226AB">
        <w:rPr>
          <w:rFonts w:cs="Times New Roman"/>
          <w:color w:val="000000" w:themeColor="text1"/>
          <w:sz w:val="22"/>
          <w:szCs w:val="22"/>
        </w:rPr>
        <w:t xml:space="preserve">The reality however is that it </w:t>
      </w:r>
      <w:r w:rsidR="009B38E2" w:rsidRPr="005226AB">
        <w:rPr>
          <w:rFonts w:cs="Times New Roman"/>
          <w:color w:val="000000" w:themeColor="text1"/>
          <w:sz w:val="22"/>
          <w:szCs w:val="22"/>
        </w:rPr>
        <w:t>defin</w:t>
      </w:r>
      <w:r w:rsidR="000540D9" w:rsidRPr="005226AB">
        <w:rPr>
          <w:rFonts w:cs="Times New Roman"/>
          <w:color w:val="000000" w:themeColor="text1"/>
          <w:sz w:val="22"/>
          <w:szCs w:val="22"/>
        </w:rPr>
        <w:t>es</w:t>
      </w:r>
      <w:r w:rsidR="009B38E2" w:rsidRPr="005226AB">
        <w:rPr>
          <w:rFonts w:cs="Times New Roman"/>
          <w:color w:val="000000" w:themeColor="text1"/>
          <w:sz w:val="22"/>
          <w:szCs w:val="22"/>
        </w:rPr>
        <w:t xml:space="preserve"> boat migrants as a whole, the majority of whom</w:t>
      </w:r>
      <w:r w:rsidR="00090D5E" w:rsidRPr="005226AB">
        <w:rPr>
          <w:rFonts w:cs="Times New Roman"/>
          <w:color w:val="000000" w:themeColor="text1"/>
          <w:sz w:val="22"/>
          <w:szCs w:val="22"/>
        </w:rPr>
        <w:t xml:space="preserve"> do not have access to safe and legal routes</w:t>
      </w:r>
      <w:r w:rsidR="00414EC7" w:rsidRPr="005226AB">
        <w:rPr>
          <w:rFonts w:cs="Times New Roman"/>
          <w:color w:val="000000" w:themeColor="text1"/>
          <w:sz w:val="22"/>
          <w:szCs w:val="22"/>
        </w:rPr>
        <w:t>.</w:t>
      </w:r>
      <w:r w:rsidR="00414EC7" w:rsidRPr="005226AB">
        <w:rPr>
          <w:rStyle w:val="FootnoteReference"/>
          <w:rFonts w:cs="Times New Roman"/>
          <w:color w:val="000000" w:themeColor="text1"/>
          <w:sz w:val="22"/>
          <w:szCs w:val="22"/>
        </w:rPr>
        <w:footnoteReference w:id="111"/>
      </w:r>
    </w:p>
    <w:p w14:paraId="2851B071" w14:textId="77777777" w:rsidR="00536855" w:rsidRPr="005226AB" w:rsidRDefault="00536855" w:rsidP="00ED548F">
      <w:pPr>
        <w:ind w:left="0" w:firstLine="0"/>
        <w:rPr>
          <w:rFonts w:cs="Times New Roman"/>
          <w:color w:val="000000" w:themeColor="text1"/>
          <w:sz w:val="22"/>
          <w:szCs w:val="22"/>
        </w:rPr>
      </w:pPr>
    </w:p>
    <w:p w14:paraId="4B7FD5C5" w14:textId="274819AA" w:rsidR="00F70ADF" w:rsidRPr="005226AB" w:rsidRDefault="001C74F8" w:rsidP="00F70ADF">
      <w:pPr>
        <w:ind w:left="0" w:firstLine="0"/>
        <w:rPr>
          <w:rFonts w:cs="Times New Roman"/>
          <w:color w:val="000000" w:themeColor="text1"/>
          <w:sz w:val="22"/>
          <w:szCs w:val="22"/>
        </w:rPr>
      </w:pPr>
      <w:r w:rsidRPr="005226AB">
        <w:rPr>
          <w:rFonts w:cs="Times New Roman"/>
          <w:color w:val="000000" w:themeColor="text1"/>
          <w:sz w:val="22"/>
          <w:szCs w:val="22"/>
        </w:rPr>
        <w:t>With respect to this, th</w:t>
      </w:r>
      <w:r w:rsidR="00960D1C" w:rsidRPr="005226AB">
        <w:rPr>
          <w:rFonts w:cs="Times New Roman"/>
          <w:color w:val="000000" w:themeColor="text1"/>
          <w:sz w:val="22"/>
          <w:szCs w:val="22"/>
        </w:rPr>
        <w:t xml:space="preserve">is chapter will argue that </w:t>
      </w:r>
      <w:r w:rsidR="006E2217" w:rsidRPr="005226AB">
        <w:rPr>
          <w:rFonts w:cs="Times New Roman"/>
          <w:color w:val="000000" w:themeColor="text1"/>
          <w:sz w:val="22"/>
          <w:szCs w:val="22"/>
        </w:rPr>
        <w:t>the most recent Immigration legislation, which are the Nationality and Borders Act 20</w:t>
      </w:r>
      <w:r w:rsidR="007E091C" w:rsidRPr="005226AB">
        <w:rPr>
          <w:rFonts w:cs="Times New Roman"/>
          <w:color w:val="000000" w:themeColor="text1"/>
          <w:sz w:val="22"/>
          <w:szCs w:val="22"/>
        </w:rPr>
        <w:t>22</w:t>
      </w:r>
      <w:r w:rsidR="00112CD6" w:rsidRPr="005226AB">
        <w:rPr>
          <w:rFonts w:cs="Times New Roman"/>
          <w:color w:val="000000" w:themeColor="text1"/>
          <w:sz w:val="22"/>
          <w:szCs w:val="22"/>
        </w:rPr>
        <w:t xml:space="preserve"> (NABA)</w:t>
      </w:r>
      <w:r w:rsidR="007E091C" w:rsidRPr="005226AB">
        <w:rPr>
          <w:rFonts w:cs="Times New Roman"/>
          <w:color w:val="000000" w:themeColor="text1"/>
          <w:sz w:val="22"/>
          <w:szCs w:val="22"/>
        </w:rPr>
        <w:t>, and the illegal migration bill</w:t>
      </w:r>
      <w:r w:rsidR="00A11571" w:rsidRPr="005226AB">
        <w:rPr>
          <w:rFonts w:cs="Times New Roman"/>
          <w:color w:val="000000" w:themeColor="text1"/>
          <w:sz w:val="22"/>
          <w:szCs w:val="22"/>
        </w:rPr>
        <w:t xml:space="preserve">, are explicit in their motivations </w:t>
      </w:r>
      <w:r w:rsidR="003611A9" w:rsidRPr="005226AB">
        <w:rPr>
          <w:rFonts w:cs="Times New Roman"/>
          <w:color w:val="000000" w:themeColor="text1"/>
          <w:sz w:val="22"/>
          <w:szCs w:val="22"/>
        </w:rPr>
        <w:t xml:space="preserve">of racial </w:t>
      </w:r>
      <w:r w:rsidR="00F70ADF" w:rsidRPr="005226AB">
        <w:rPr>
          <w:rFonts w:cs="Times New Roman"/>
          <w:color w:val="000000" w:themeColor="text1"/>
          <w:sz w:val="22"/>
          <w:szCs w:val="22"/>
        </w:rPr>
        <w:t xml:space="preserve">hierarchy making </w:t>
      </w:r>
      <w:r w:rsidR="003611A9" w:rsidRPr="005226AB">
        <w:rPr>
          <w:rFonts w:cs="Times New Roman"/>
          <w:color w:val="000000" w:themeColor="text1"/>
          <w:sz w:val="22"/>
          <w:szCs w:val="22"/>
        </w:rPr>
        <w:t xml:space="preserve">and the </w:t>
      </w:r>
      <w:r w:rsidR="00F70ADF" w:rsidRPr="005226AB">
        <w:rPr>
          <w:rFonts w:cs="Times New Roman"/>
          <w:color w:val="000000" w:themeColor="text1"/>
          <w:sz w:val="22"/>
          <w:szCs w:val="22"/>
        </w:rPr>
        <w:t>exclusion of racialised groups from the British imperial core</w:t>
      </w:r>
      <w:r w:rsidR="00BA34D8" w:rsidRPr="005226AB">
        <w:rPr>
          <w:rFonts w:cs="Times New Roman"/>
          <w:color w:val="000000" w:themeColor="text1"/>
          <w:sz w:val="22"/>
          <w:szCs w:val="22"/>
        </w:rPr>
        <w:t xml:space="preserve">, thus showing that </w:t>
      </w:r>
      <w:r w:rsidR="00F0718A" w:rsidRPr="005226AB">
        <w:rPr>
          <w:rFonts w:cs="Times New Roman"/>
          <w:color w:val="000000" w:themeColor="text1"/>
          <w:sz w:val="22"/>
          <w:szCs w:val="22"/>
        </w:rPr>
        <w:t xml:space="preserve">the colonial dimension continues </w:t>
      </w:r>
      <w:r w:rsidR="000767AA" w:rsidRPr="005226AB">
        <w:rPr>
          <w:rFonts w:cs="Times New Roman"/>
          <w:color w:val="000000" w:themeColor="text1"/>
          <w:sz w:val="22"/>
          <w:szCs w:val="22"/>
        </w:rPr>
        <w:t>to define British immigration law.</w:t>
      </w:r>
    </w:p>
    <w:p w14:paraId="5D8E6A73" w14:textId="77777777" w:rsidR="00112CD6" w:rsidRPr="005226AB" w:rsidRDefault="00112CD6" w:rsidP="00F70ADF">
      <w:pPr>
        <w:ind w:left="0" w:firstLine="0"/>
        <w:rPr>
          <w:rFonts w:cs="Times New Roman"/>
          <w:color w:val="000000" w:themeColor="text1"/>
          <w:sz w:val="22"/>
          <w:szCs w:val="22"/>
        </w:rPr>
      </w:pPr>
    </w:p>
    <w:p w14:paraId="577D6BC7" w14:textId="4887C0EE" w:rsidR="0059239A" w:rsidRPr="005226AB" w:rsidRDefault="005115CF" w:rsidP="0038430F">
      <w:pPr>
        <w:ind w:left="0" w:firstLine="0"/>
        <w:rPr>
          <w:rFonts w:cs="Times New Roman"/>
          <w:color w:val="000000" w:themeColor="text1"/>
          <w:sz w:val="22"/>
          <w:szCs w:val="22"/>
        </w:rPr>
      </w:pPr>
      <w:r w:rsidRPr="005226AB">
        <w:rPr>
          <w:rFonts w:cs="Times New Roman"/>
          <w:color w:val="000000" w:themeColor="text1"/>
          <w:sz w:val="22"/>
          <w:szCs w:val="22"/>
        </w:rPr>
        <w:t>To this end, this chapter will s</w:t>
      </w:r>
      <w:r w:rsidR="00A10A61" w:rsidRPr="005226AB">
        <w:rPr>
          <w:rFonts w:cs="Times New Roman"/>
          <w:color w:val="000000" w:themeColor="text1"/>
          <w:sz w:val="22"/>
          <w:szCs w:val="22"/>
        </w:rPr>
        <w:t>t</w:t>
      </w:r>
      <w:r w:rsidRPr="005226AB">
        <w:rPr>
          <w:rFonts w:cs="Times New Roman"/>
          <w:color w:val="000000" w:themeColor="text1"/>
          <w:sz w:val="22"/>
          <w:szCs w:val="22"/>
        </w:rPr>
        <w:t xml:space="preserve">art by analysing </w:t>
      </w:r>
      <w:r w:rsidR="00017CBD" w:rsidRPr="005226AB">
        <w:rPr>
          <w:rFonts w:cs="Times New Roman"/>
          <w:color w:val="000000" w:themeColor="text1"/>
          <w:sz w:val="22"/>
          <w:szCs w:val="22"/>
        </w:rPr>
        <w:t>the Illegal migration bill</w:t>
      </w:r>
      <w:r w:rsidR="009939C5" w:rsidRPr="005226AB">
        <w:rPr>
          <w:rFonts w:cs="Times New Roman"/>
          <w:color w:val="000000" w:themeColor="text1"/>
          <w:sz w:val="22"/>
          <w:szCs w:val="22"/>
        </w:rPr>
        <w:t xml:space="preserve"> </w:t>
      </w:r>
      <w:r w:rsidRPr="005226AB">
        <w:rPr>
          <w:rFonts w:cs="Times New Roman"/>
          <w:color w:val="000000" w:themeColor="text1"/>
          <w:sz w:val="22"/>
          <w:szCs w:val="22"/>
        </w:rPr>
        <w:t xml:space="preserve">to show how </w:t>
      </w:r>
      <w:r w:rsidR="00714DA6" w:rsidRPr="005226AB">
        <w:rPr>
          <w:rFonts w:cs="Times New Roman"/>
          <w:color w:val="000000" w:themeColor="text1"/>
          <w:sz w:val="22"/>
          <w:szCs w:val="22"/>
        </w:rPr>
        <w:t>it reinforces</w:t>
      </w:r>
      <w:r w:rsidRPr="005226AB">
        <w:rPr>
          <w:rFonts w:cs="Times New Roman"/>
          <w:color w:val="000000" w:themeColor="text1"/>
          <w:sz w:val="22"/>
          <w:szCs w:val="22"/>
        </w:rPr>
        <w:t xml:space="preserve"> the colonia</w:t>
      </w:r>
      <w:r w:rsidR="00CA5AD3" w:rsidRPr="005226AB">
        <w:rPr>
          <w:rFonts w:cs="Times New Roman"/>
          <w:color w:val="000000" w:themeColor="text1"/>
          <w:sz w:val="22"/>
          <w:szCs w:val="22"/>
        </w:rPr>
        <w:t>l theme of the racialised ‘illegal’</w:t>
      </w:r>
      <w:r w:rsidRPr="005226AB">
        <w:rPr>
          <w:rFonts w:cs="Times New Roman"/>
          <w:color w:val="000000" w:themeColor="text1"/>
          <w:sz w:val="22"/>
          <w:szCs w:val="22"/>
        </w:rPr>
        <w:t xml:space="preserve">. Next, it will analyse </w:t>
      </w:r>
      <w:r w:rsidR="00046DB0" w:rsidRPr="005226AB">
        <w:rPr>
          <w:rFonts w:cs="Times New Roman"/>
          <w:color w:val="000000" w:themeColor="text1"/>
          <w:sz w:val="22"/>
          <w:szCs w:val="22"/>
        </w:rPr>
        <w:t xml:space="preserve">an underpinning </w:t>
      </w:r>
      <w:r w:rsidR="0003215C" w:rsidRPr="005226AB">
        <w:rPr>
          <w:rFonts w:cs="Times New Roman"/>
          <w:color w:val="000000" w:themeColor="text1"/>
          <w:sz w:val="22"/>
          <w:szCs w:val="22"/>
        </w:rPr>
        <w:t>provision of the legislation</w:t>
      </w:r>
      <w:r w:rsidRPr="005226AB">
        <w:rPr>
          <w:rFonts w:cs="Times New Roman"/>
          <w:color w:val="000000" w:themeColor="text1"/>
          <w:sz w:val="22"/>
          <w:szCs w:val="22"/>
        </w:rPr>
        <w:t xml:space="preserve">, the ‘UK-Rwanda deal’ as </w:t>
      </w:r>
      <w:r w:rsidR="00F76E4C" w:rsidRPr="005226AB">
        <w:rPr>
          <w:rFonts w:cs="Times New Roman"/>
          <w:color w:val="000000" w:themeColor="text1"/>
          <w:sz w:val="22"/>
          <w:szCs w:val="22"/>
        </w:rPr>
        <w:t xml:space="preserve">a means </w:t>
      </w:r>
      <w:r w:rsidR="005243F4" w:rsidRPr="005226AB">
        <w:rPr>
          <w:rFonts w:cs="Times New Roman"/>
          <w:color w:val="000000" w:themeColor="text1"/>
          <w:sz w:val="22"/>
          <w:szCs w:val="22"/>
        </w:rPr>
        <w:t xml:space="preserve">preservation of ‘empire spoils’ </w:t>
      </w:r>
      <w:r w:rsidRPr="005226AB">
        <w:rPr>
          <w:rFonts w:cs="Times New Roman"/>
          <w:color w:val="000000" w:themeColor="text1"/>
          <w:sz w:val="22"/>
          <w:szCs w:val="22"/>
        </w:rPr>
        <w:t xml:space="preserve">in its border externalisation, amounting to border imperialism, through its ‘collaboration’ with the Rwandan government to tackle the topical ‘illegal’ </w:t>
      </w:r>
      <w:r w:rsidR="00714DA6" w:rsidRPr="005226AB">
        <w:rPr>
          <w:rFonts w:cs="Times New Roman"/>
          <w:color w:val="000000" w:themeColor="text1"/>
          <w:sz w:val="22"/>
          <w:szCs w:val="22"/>
        </w:rPr>
        <w:t>migration.</w:t>
      </w:r>
    </w:p>
    <w:p w14:paraId="252FA188" w14:textId="7EDBA4C8" w:rsidR="005115CF" w:rsidRPr="005226AB" w:rsidRDefault="00B87245" w:rsidP="00B87245">
      <w:pPr>
        <w:pStyle w:val="Heading2"/>
        <w:ind w:left="0" w:firstLine="0"/>
        <w:rPr>
          <w:rFonts w:cs="Times New Roman"/>
          <w:color w:val="000000" w:themeColor="text1"/>
          <w:sz w:val="22"/>
          <w:szCs w:val="22"/>
        </w:rPr>
      </w:pPr>
      <w:bookmarkStart w:id="24" w:name="_Toc135200499"/>
      <w:r w:rsidRPr="005226AB">
        <w:rPr>
          <w:rFonts w:cs="Times New Roman"/>
          <w:color w:val="000000" w:themeColor="text1"/>
          <w:sz w:val="22"/>
          <w:szCs w:val="22"/>
        </w:rPr>
        <w:lastRenderedPageBreak/>
        <w:t>3.2</w:t>
      </w:r>
      <w:r w:rsidR="00AF3835" w:rsidRPr="005226AB">
        <w:rPr>
          <w:rFonts w:cs="Times New Roman"/>
          <w:color w:val="000000" w:themeColor="text1"/>
          <w:sz w:val="22"/>
          <w:szCs w:val="22"/>
        </w:rPr>
        <w:t xml:space="preserve"> </w:t>
      </w:r>
      <w:r w:rsidR="005115CF" w:rsidRPr="005226AB">
        <w:rPr>
          <w:rFonts w:cs="Times New Roman"/>
          <w:color w:val="000000" w:themeColor="text1"/>
          <w:sz w:val="22"/>
          <w:szCs w:val="22"/>
        </w:rPr>
        <w:t xml:space="preserve">Colonial </w:t>
      </w:r>
      <w:r w:rsidR="009B5FDA" w:rsidRPr="005226AB">
        <w:rPr>
          <w:rFonts w:cs="Times New Roman"/>
          <w:color w:val="000000" w:themeColor="text1"/>
          <w:sz w:val="22"/>
          <w:szCs w:val="22"/>
        </w:rPr>
        <w:t xml:space="preserve">themes </w:t>
      </w:r>
      <w:r w:rsidR="00C96B62" w:rsidRPr="005226AB">
        <w:rPr>
          <w:rFonts w:cs="Times New Roman"/>
          <w:color w:val="000000" w:themeColor="text1"/>
          <w:sz w:val="22"/>
          <w:szCs w:val="22"/>
        </w:rPr>
        <w:t>reinforced:</w:t>
      </w:r>
      <w:r w:rsidR="005115CF" w:rsidRPr="005226AB">
        <w:rPr>
          <w:rFonts w:cs="Times New Roman"/>
          <w:color w:val="000000" w:themeColor="text1"/>
          <w:sz w:val="22"/>
          <w:szCs w:val="22"/>
        </w:rPr>
        <w:t xml:space="preserve"> ‘Illegal </w:t>
      </w:r>
      <w:r w:rsidR="0084132B" w:rsidRPr="005226AB">
        <w:rPr>
          <w:rFonts w:cs="Times New Roman"/>
          <w:color w:val="000000" w:themeColor="text1"/>
          <w:sz w:val="22"/>
          <w:szCs w:val="22"/>
        </w:rPr>
        <w:t>immigrant’.</w:t>
      </w:r>
      <w:bookmarkEnd w:id="24"/>
      <w:r w:rsidR="005115CF" w:rsidRPr="005226AB">
        <w:rPr>
          <w:rFonts w:cs="Times New Roman"/>
          <w:color w:val="000000" w:themeColor="text1"/>
          <w:sz w:val="22"/>
          <w:szCs w:val="22"/>
        </w:rPr>
        <w:t xml:space="preserve"> </w:t>
      </w:r>
    </w:p>
    <w:p w14:paraId="0BE0232C" w14:textId="77777777" w:rsidR="004E0ADC" w:rsidRPr="005226AB" w:rsidRDefault="004E0ADC" w:rsidP="004E0ADC">
      <w:pPr>
        <w:rPr>
          <w:rFonts w:cs="Times New Roman"/>
          <w:color w:val="000000" w:themeColor="text1"/>
          <w:sz w:val="22"/>
          <w:szCs w:val="22"/>
        </w:rPr>
      </w:pPr>
    </w:p>
    <w:p w14:paraId="3AF7F94E" w14:textId="00CC0EE0" w:rsidR="004E0ADC" w:rsidRPr="005226AB" w:rsidRDefault="004E0ADC" w:rsidP="00957FCB">
      <w:pPr>
        <w:ind w:left="0" w:firstLine="0"/>
        <w:rPr>
          <w:rFonts w:cs="Times New Roman"/>
          <w:color w:val="000000" w:themeColor="text1"/>
          <w:sz w:val="22"/>
          <w:szCs w:val="22"/>
        </w:rPr>
      </w:pPr>
      <w:r w:rsidRPr="005226AB">
        <w:rPr>
          <w:rFonts w:cs="Times New Roman"/>
          <w:color w:val="000000" w:themeColor="text1"/>
          <w:sz w:val="22"/>
          <w:szCs w:val="22"/>
        </w:rPr>
        <w:t xml:space="preserve">This section will argue that the construction of the </w:t>
      </w:r>
      <w:r w:rsidR="0059239A" w:rsidRPr="005226AB">
        <w:rPr>
          <w:rFonts w:cs="Times New Roman"/>
          <w:color w:val="000000" w:themeColor="text1"/>
          <w:sz w:val="22"/>
          <w:szCs w:val="22"/>
        </w:rPr>
        <w:t>‘</w:t>
      </w:r>
      <w:r w:rsidRPr="005226AB">
        <w:rPr>
          <w:rFonts w:cs="Times New Roman"/>
          <w:color w:val="000000" w:themeColor="text1"/>
          <w:sz w:val="22"/>
          <w:szCs w:val="22"/>
        </w:rPr>
        <w:t>illegal</w:t>
      </w:r>
      <w:r w:rsidR="0059239A" w:rsidRPr="005226AB">
        <w:rPr>
          <w:rFonts w:cs="Times New Roman"/>
          <w:color w:val="000000" w:themeColor="text1"/>
          <w:sz w:val="22"/>
          <w:szCs w:val="22"/>
        </w:rPr>
        <w:t>’</w:t>
      </w:r>
      <w:r w:rsidRPr="005226AB">
        <w:rPr>
          <w:rFonts w:cs="Times New Roman"/>
          <w:color w:val="000000" w:themeColor="text1"/>
          <w:sz w:val="22"/>
          <w:szCs w:val="22"/>
        </w:rPr>
        <w:t xml:space="preserve"> is rei</w:t>
      </w:r>
      <w:r w:rsidR="00C42B2E" w:rsidRPr="005226AB">
        <w:rPr>
          <w:rFonts w:cs="Times New Roman"/>
          <w:color w:val="000000" w:themeColor="text1"/>
          <w:sz w:val="22"/>
          <w:szCs w:val="22"/>
        </w:rPr>
        <w:t>nforced in the nam</w:t>
      </w:r>
      <w:r w:rsidR="009E488B" w:rsidRPr="005226AB">
        <w:rPr>
          <w:rFonts w:cs="Times New Roman"/>
          <w:color w:val="000000" w:themeColor="text1"/>
          <w:sz w:val="22"/>
          <w:szCs w:val="22"/>
        </w:rPr>
        <w:t xml:space="preserve">ing </w:t>
      </w:r>
      <w:r w:rsidR="00C42B2E" w:rsidRPr="005226AB">
        <w:rPr>
          <w:rFonts w:cs="Times New Roman"/>
          <w:color w:val="000000" w:themeColor="text1"/>
          <w:sz w:val="22"/>
          <w:szCs w:val="22"/>
        </w:rPr>
        <w:t>of the current legislation</w:t>
      </w:r>
      <w:r w:rsidR="00054CF1" w:rsidRPr="005226AB">
        <w:rPr>
          <w:rFonts w:cs="Times New Roman"/>
          <w:color w:val="000000" w:themeColor="text1"/>
          <w:sz w:val="22"/>
          <w:szCs w:val="22"/>
        </w:rPr>
        <w:t>,</w:t>
      </w:r>
      <w:r w:rsidR="00C42B2E" w:rsidRPr="005226AB">
        <w:rPr>
          <w:rFonts w:cs="Times New Roman"/>
          <w:color w:val="000000" w:themeColor="text1"/>
          <w:sz w:val="22"/>
          <w:szCs w:val="22"/>
        </w:rPr>
        <w:t xml:space="preserve"> </w:t>
      </w:r>
      <w:r w:rsidR="005C1D48" w:rsidRPr="005226AB">
        <w:rPr>
          <w:rFonts w:cs="Times New Roman"/>
          <w:color w:val="000000" w:themeColor="text1"/>
          <w:sz w:val="22"/>
          <w:szCs w:val="22"/>
        </w:rPr>
        <w:t xml:space="preserve">and as such </w:t>
      </w:r>
      <w:r w:rsidR="00701795" w:rsidRPr="005226AB">
        <w:rPr>
          <w:rFonts w:cs="Times New Roman"/>
          <w:color w:val="000000" w:themeColor="text1"/>
          <w:sz w:val="22"/>
          <w:szCs w:val="22"/>
        </w:rPr>
        <w:t xml:space="preserve">reinforces in modern times, </w:t>
      </w:r>
      <w:r w:rsidR="005C1D48" w:rsidRPr="005226AB">
        <w:rPr>
          <w:rFonts w:cs="Times New Roman"/>
          <w:color w:val="000000" w:themeColor="text1"/>
          <w:sz w:val="22"/>
          <w:szCs w:val="22"/>
        </w:rPr>
        <w:t xml:space="preserve">the colonial themes of </w:t>
      </w:r>
      <w:r w:rsidR="00D7587F" w:rsidRPr="005226AB">
        <w:rPr>
          <w:rFonts w:cs="Times New Roman"/>
          <w:color w:val="000000" w:themeColor="text1"/>
          <w:sz w:val="22"/>
          <w:szCs w:val="22"/>
        </w:rPr>
        <w:t>racialisation</w:t>
      </w:r>
      <w:r w:rsidR="001024BA" w:rsidRPr="005226AB">
        <w:rPr>
          <w:rFonts w:cs="Times New Roman"/>
          <w:color w:val="000000" w:themeColor="text1"/>
          <w:sz w:val="22"/>
          <w:szCs w:val="22"/>
        </w:rPr>
        <w:t xml:space="preserve"> or racial othering</w:t>
      </w:r>
      <w:r w:rsidR="00ED61EC" w:rsidRPr="005226AB">
        <w:rPr>
          <w:rFonts w:cs="Times New Roman"/>
          <w:color w:val="000000" w:themeColor="text1"/>
          <w:sz w:val="22"/>
          <w:szCs w:val="22"/>
        </w:rPr>
        <w:t>.</w:t>
      </w:r>
      <w:r w:rsidR="001024BA" w:rsidRPr="005226AB">
        <w:rPr>
          <w:rFonts w:cs="Times New Roman"/>
          <w:color w:val="000000" w:themeColor="text1"/>
          <w:sz w:val="22"/>
          <w:szCs w:val="22"/>
        </w:rPr>
        <w:t xml:space="preserve"> </w:t>
      </w:r>
      <w:r w:rsidR="00D7587F" w:rsidRPr="005226AB">
        <w:rPr>
          <w:rStyle w:val="FootnoteReference"/>
          <w:rFonts w:cs="Times New Roman"/>
          <w:color w:val="000000" w:themeColor="text1"/>
          <w:sz w:val="22"/>
          <w:szCs w:val="22"/>
        </w:rPr>
        <w:footnoteReference w:id="112"/>
      </w:r>
    </w:p>
    <w:p w14:paraId="1A9E1836" w14:textId="7282A833" w:rsidR="00485C8D" w:rsidRPr="005226AB" w:rsidRDefault="00DE7F1D" w:rsidP="005115CF">
      <w:pPr>
        <w:pStyle w:val="NormalWeb"/>
        <w:spacing w:line="360" w:lineRule="auto"/>
        <w:rPr>
          <w:color w:val="000000" w:themeColor="text1"/>
          <w:sz w:val="22"/>
          <w:szCs w:val="22"/>
        </w:rPr>
      </w:pPr>
      <w:r w:rsidRPr="005226AB">
        <w:rPr>
          <w:color w:val="000000" w:themeColor="text1"/>
          <w:sz w:val="22"/>
          <w:szCs w:val="22"/>
        </w:rPr>
        <w:t>To begin with,</w:t>
      </w:r>
      <w:r w:rsidR="00456311" w:rsidRPr="005226AB">
        <w:rPr>
          <w:color w:val="000000" w:themeColor="text1"/>
          <w:sz w:val="22"/>
          <w:szCs w:val="22"/>
        </w:rPr>
        <w:t xml:space="preserve"> </w:t>
      </w:r>
      <w:r w:rsidR="00ED61EC" w:rsidRPr="005226AB">
        <w:rPr>
          <w:color w:val="000000" w:themeColor="text1"/>
          <w:sz w:val="22"/>
          <w:szCs w:val="22"/>
        </w:rPr>
        <w:t>the</w:t>
      </w:r>
      <w:r w:rsidR="004C3327" w:rsidRPr="005226AB">
        <w:rPr>
          <w:color w:val="000000" w:themeColor="text1"/>
          <w:sz w:val="22"/>
          <w:szCs w:val="22"/>
        </w:rPr>
        <w:t xml:space="preserve"> previous chapter </w:t>
      </w:r>
      <w:r w:rsidR="00151BBA" w:rsidRPr="005226AB">
        <w:rPr>
          <w:color w:val="000000" w:themeColor="text1"/>
          <w:sz w:val="22"/>
          <w:szCs w:val="22"/>
        </w:rPr>
        <w:t xml:space="preserve">has shown </w:t>
      </w:r>
      <w:r w:rsidR="005115CF" w:rsidRPr="005226AB">
        <w:rPr>
          <w:color w:val="000000" w:themeColor="text1"/>
          <w:sz w:val="22"/>
          <w:szCs w:val="22"/>
        </w:rPr>
        <w:t>the illegal</w:t>
      </w:r>
      <w:r w:rsidR="00F66F90" w:rsidRPr="005226AB">
        <w:rPr>
          <w:color w:val="000000" w:themeColor="text1"/>
          <w:sz w:val="22"/>
          <w:szCs w:val="22"/>
        </w:rPr>
        <w:t xml:space="preserve">’ to be a </w:t>
      </w:r>
      <w:r w:rsidR="004B2AD1" w:rsidRPr="005226AB">
        <w:rPr>
          <w:color w:val="000000" w:themeColor="text1"/>
          <w:sz w:val="22"/>
          <w:szCs w:val="22"/>
        </w:rPr>
        <w:t>constructed identity</w:t>
      </w:r>
      <w:r w:rsidR="00F66F90" w:rsidRPr="005226AB">
        <w:rPr>
          <w:color w:val="000000" w:themeColor="text1"/>
          <w:sz w:val="22"/>
          <w:szCs w:val="22"/>
        </w:rPr>
        <w:t xml:space="preserve"> echoing </w:t>
      </w:r>
      <w:r w:rsidRPr="005226AB">
        <w:rPr>
          <w:color w:val="000000" w:themeColor="text1"/>
          <w:sz w:val="22"/>
          <w:szCs w:val="22"/>
        </w:rPr>
        <w:t xml:space="preserve">the </w:t>
      </w:r>
      <w:r w:rsidR="00F66F90" w:rsidRPr="005226AB">
        <w:rPr>
          <w:color w:val="000000" w:themeColor="text1"/>
          <w:sz w:val="22"/>
          <w:szCs w:val="22"/>
        </w:rPr>
        <w:t>colonial them</w:t>
      </w:r>
      <w:r w:rsidR="00175DD2" w:rsidRPr="005226AB">
        <w:rPr>
          <w:color w:val="000000" w:themeColor="text1"/>
          <w:sz w:val="22"/>
          <w:szCs w:val="22"/>
        </w:rPr>
        <w:t xml:space="preserve">e of </w:t>
      </w:r>
      <w:r w:rsidR="00F66F90" w:rsidRPr="005226AB">
        <w:rPr>
          <w:color w:val="000000" w:themeColor="text1"/>
          <w:sz w:val="22"/>
          <w:szCs w:val="22"/>
        </w:rPr>
        <w:t xml:space="preserve">racial </w:t>
      </w:r>
      <w:r w:rsidRPr="005226AB">
        <w:rPr>
          <w:color w:val="000000" w:themeColor="text1"/>
          <w:sz w:val="22"/>
          <w:szCs w:val="22"/>
        </w:rPr>
        <w:t>othering</w:t>
      </w:r>
      <w:r w:rsidR="00C11488" w:rsidRPr="005226AB">
        <w:rPr>
          <w:color w:val="000000" w:themeColor="text1"/>
          <w:sz w:val="22"/>
          <w:szCs w:val="22"/>
        </w:rPr>
        <w:t xml:space="preserve"> through racialisation and in particular the ‘discursive control’</w:t>
      </w:r>
      <w:r w:rsidR="00B705BF" w:rsidRPr="005226AB">
        <w:rPr>
          <w:rStyle w:val="FootnoteReference"/>
          <w:color w:val="000000" w:themeColor="text1"/>
          <w:sz w:val="22"/>
          <w:szCs w:val="22"/>
        </w:rPr>
        <w:footnoteReference w:id="113"/>
      </w:r>
      <w:r w:rsidR="00C11488" w:rsidRPr="005226AB">
        <w:rPr>
          <w:color w:val="000000" w:themeColor="text1"/>
          <w:sz w:val="22"/>
          <w:szCs w:val="22"/>
        </w:rPr>
        <w:t xml:space="preserve"> of the people it targets</w:t>
      </w:r>
      <w:r w:rsidR="00F42575" w:rsidRPr="005226AB">
        <w:rPr>
          <w:rStyle w:val="FootnoteReference"/>
          <w:color w:val="000000" w:themeColor="text1"/>
          <w:sz w:val="22"/>
          <w:szCs w:val="22"/>
        </w:rPr>
        <w:footnoteReference w:id="114"/>
      </w:r>
      <w:r w:rsidR="00F66F90" w:rsidRPr="005226AB">
        <w:rPr>
          <w:color w:val="000000" w:themeColor="text1"/>
          <w:sz w:val="22"/>
          <w:szCs w:val="22"/>
        </w:rPr>
        <w:t>.</w:t>
      </w:r>
      <w:r w:rsidR="008B21DB" w:rsidRPr="005226AB">
        <w:rPr>
          <w:color w:val="000000" w:themeColor="text1"/>
          <w:sz w:val="22"/>
          <w:szCs w:val="22"/>
        </w:rPr>
        <w:t xml:space="preserve"> </w:t>
      </w:r>
      <w:r w:rsidR="00F66F90" w:rsidRPr="005226AB">
        <w:rPr>
          <w:color w:val="000000" w:themeColor="text1"/>
          <w:sz w:val="22"/>
          <w:szCs w:val="22"/>
        </w:rPr>
        <w:t>It has also been shown</w:t>
      </w:r>
      <w:r w:rsidR="000A3808" w:rsidRPr="005226AB">
        <w:rPr>
          <w:color w:val="000000" w:themeColor="text1"/>
          <w:sz w:val="22"/>
          <w:szCs w:val="22"/>
        </w:rPr>
        <w:t xml:space="preserve"> that this identity </w:t>
      </w:r>
      <w:r w:rsidR="00A75122" w:rsidRPr="005226AB">
        <w:rPr>
          <w:color w:val="000000" w:themeColor="text1"/>
          <w:sz w:val="22"/>
          <w:szCs w:val="22"/>
        </w:rPr>
        <w:t>is flexible in scope</w:t>
      </w:r>
      <w:r w:rsidR="000E2D53" w:rsidRPr="005226AB">
        <w:rPr>
          <w:color w:val="000000" w:themeColor="text1"/>
          <w:sz w:val="22"/>
          <w:szCs w:val="22"/>
        </w:rPr>
        <w:t>, evidenced by the racialisation of European migrants</w:t>
      </w:r>
      <w:r w:rsidR="003C4ABE" w:rsidRPr="005226AB">
        <w:rPr>
          <w:rStyle w:val="FootnoteReference"/>
          <w:color w:val="000000" w:themeColor="text1"/>
          <w:sz w:val="22"/>
          <w:szCs w:val="22"/>
        </w:rPr>
        <w:footnoteReference w:id="115"/>
      </w:r>
      <w:r w:rsidR="003C4ABE" w:rsidRPr="005226AB">
        <w:rPr>
          <w:color w:val="000000" w:themeColor="text1"/>
          <w:sz w:val="22"/>
          <w:szCs w:val="22"/>
        </w:rPr>
        <w:t xml:space="preserve"> in addition to other colonially defined races.</w:t>
      </w:r>
      <w:r w:rsidR="00C81669" w:rsidRPr="005226AB">
        <w:rPr>
          <w:rStyle w:val="FootnoteReference"/>
          <w:color w:val="000000" w:themeColor="text1"/>
          <w:sz w:val="22"/>
          <w:szCs w:val="22"/>
        </w:rPr>
        <w:footnoteReference w:id="116"/>
      </w:r>
      <w:r w:rsidR="000E2D53" w:rsidRPr="005226AB">
        <w:rPr>
          <w:color w:val="000000" w:themeColor="text1"/>
          <w:sz w:val="22"/>
          <w:szCs w:val="22"/>
        </w:rPr>
        <w:t xml:space="preserve"> </w:t>
      </w:r>
      <w:r w:rsidR="00C11488" w:rsidRPr="005226AB">
        <w:rPr>
          <w:color w:val="000000" w:themeColor="text1"/>
          <w:sz w:val="22"/>
          <w:szCs w:val="22"/>
        </w:rPr>
        <w:t xml:space="preserve">When applied to the </w:t>
      </w:r>
      <w:r w:rsidR="00C81669" w:rsidRPr="005226AB">
        <w:rPr>
          <w:color w:val="000000" w:themeColor="text1"/>
          <w:sz w:val="22"/>
          <w:szCs w:val="22"/>
        </w:rPr>
        <w:t xml:space="preserve">recent </w:t>
      </w:r>
      <w:r w:rsidR="00C11488" w:rsidRPr="005226AB">
        <w:rPr>
          <w:color w:val="000000" w:themeColor="text1"/>
          <w:sz w:val="22"/>
          <w:szCs w:val="22"/>
        </w:rPr>
        <w:t xml:space="preserve">‘Illegal migration </w:t>
      </w:r>
      <w:r w:rsidR="006E7878" w:rsidRPr="005226AB">
        <w:rPr>
          <w:color w:val="000000" w:themeColor="text1"/>
          <w:sz w:val="22"/>
          <w:szCs w:val="22"/>
        </w:rPr>
        <w:t>bill’</w:t>
      </w:r>
      <w:r w:rsidR="00AE6998" w:rsidRPr="005226AB">
        <w:rPr>
          <w:color w:val="000000" w:themeColor="text1"/>
          <w:sz w:val="22"/>
          <w:szCs w:val="22"/>
        </w:rPr>
        <w:t>, the definition</w:t>
      </w:r>
      <w:r w:rsidR="002166D7" w:rsidRPr="005226AB">
        <w:rPr>
          <w:color w:val="000000" w:themeColor="text1"/>
          <w:sz w:val="22"/>
          <w:szCs w:val="22"/>
        </w:rPr>
        <w:t xml:space="preserve"> expands</w:t>
      </w:r>
      <w:r w:rsidR="00AE6998" w:rsidRPr="005226AB">
        <w:rPr>
          <w:color w:val="000000" w:themeColor="text1"/>
          <w:sz w:val="22"/>
          <w:szCs w:val="22"/>
        </w:rPr>
        <w:t xml:space="preserve"> to </w:t>
      </w:r>
      <w:r w:rsidR="00A00C6B" w:rsidRPr="005226AB">
        <w:rPr>
          <w:color w:val="000000" w:themeColor="text1"/>
          <w:sz w:val="22"/>
          <w:szCs w:val="22"/>
        </w:rPr>
        <w:t>communicate boat migrants</w:t>
      </w:r>
      <w:r w:rsidR="002166D7" w:rsidRPr="005226AB">
        <w:rPr>
          <w:color w:val="000000" w:themeColor="text1"/>
          <w:sz w:val="22"/>
          <w:szCs w:val="22"/>
        </w:rPr>
        <w:t xml:space="preserve"> who usually have no other means of reaching the UK.</w:t>
      </w:r>
      <w:r w:rsidR="00A00C6B" w:rsidRPr="005226AB">
        <w:rPr>
          <w:rStyle w:val="FootnoteReference"/>
          <w:color w:val="000000" w:themeColor="text1"/>
          <w:sz w:val="22"/>
          <w:szCs w:val="22"/>
        </w:rPr>
        <w:footnoteReference w:id="117"/>
      </w:r>
      <w:r w:rsidR="00541C51" w:rsidRPr="005226AB">
        <w:rPr>
          <w:color w:val="000000" w:themeColor="text1"/>
          <w:sz w:val="22"/>
          <w:szCs w:val="22"/>
        </w:rPr>
        <w:t xml:space="preserve">Nonetheless they are </w:t>
      </w:r>
      <w:r w:rsidR="00AF2FBC" w:rsidRPr="005226AB">
        <w:rPr>
          <w:color w:val="000000" w:themeColor="text1"/>
          <w:sz w:val="22"/>
          <w:szCs w:val="22"/>
        </w:rPr>
        <w:t>con</w:t>
      </w:r>
      <w:r w:rsidR="003941E7" w:rsidRPr="005226AB">
        <w:rPr>
          <w:color w:val="000000" w:themeColor="text1"/>
          <w:sz w:val="22"/>
          <w:szCs w:val="22"/>
        </w:rPr>
        <w:t>stru</w:t>
      </w:r>
      <w:r w:rsidR="00AF2FBC" w:rsidRPr="005226AB">
        <w:rPr>
          <w:color w:val="000000" w:themeColor="text1"/>
          <w:sz w:val="22"/>
          <w:szCs w:val="22"/>
        </w:rPr>
        <w:t>cted under the criminalising</w:t>
      </w:r>
      <w:r w:rsidR="00577E9F" w:rsidRPr="005226AB">
        <w:rPr>
          <w:color w:val="000000" w:themeColor="text1"/>
          <w:sz w:val="22"/>
          <w:szCs w:val="22"/>
        </w:rPr>
        <w:t xml:space="preserve"> </w:t>
      </w:r>
      <w:r w:rsidR="00AF2FBC" w:rsidRPr="005226AB">
        <w:rPr>
          <w:color w:val="000000" w:themeColor="text1"/>
          <w:sz w:val="22"/>
          <w:szCs w:val="22"/>
        </w:rPr>
        <w:t xml:space="preserve">rhetoric </w:t>
      </w:r>
      <w:r w:rsidR="00696E4D" w:rsidRPr="005226AB">
        <w:rPr>
          <w:color w:val="000000" w:themeColor="text1"/>
          <w:sz w:val="22"/>
          <w:szCs w:val="22"/>
        </w:rPr>
        <w:t>of the</w:t>
      </w:r>
      <w:r w:rsidR="009677C1" w:rsidRPr="005226AB">
        <w:rPr>
          <w:color w:val="000000" w:themeColor="text1"/>
          <w:sz w:val="22"/>
          <w:szCs w:val="22"/>
        </w:rPr>
        <w:t xml:space="preserve"> ‘illegal’</w:t>
      </w:r>
      <w:r w:rsidR="00AF2FBC" w:rsidRPr="005226AB">
        <w:rPr>
          <w:color w:val="000000" w:themeColor="text1"/>
          <w:sz w:val="22"/>
          <w:szCs w:val="22"/>
        </w:rPr>
        <w:t>.</w:t>
      </w:r>
      <w:r w:rsidR="00AF2FBC" w:rsidRPr="005226AB">
        <w:rPr>
          <w:rStyle w:val="FootnoteReference"/>
          <w:color w:val="000000" w:themeColor="text1"/>
          <w:sz w:val="22"/>
          <w:szCs w:val="22"/>
        </w:rPr>
        <w:footnoteReference w:id="118"/>
      </w:r>
      <w:r w:rsidR="009677C1" w:rsidRPr="005226AB">
        <w:rPr>
          <w:color w:val="000000" w:themeColor="text1"/>
          <w:sz w:val="22"/>
          <w:szCs w:val="22"/>
        </w:rPr>
        <w:t xml:space="preserve"> </w:t>
      </w:r>
    </w:p>
    <w:p w14:paraId="1E0D1006" w14:textId="48180D01" w:rsidR="000A3808" w:rsidRPr="005226AB" w:rsidRDefault="00B6257E" w:rsidP="005115CF">
      <w:pPr>
        <w:pStyle w:val="NormalWeb"/>
        <w:spacing w:line="360" w:lineRule="auto"/>
        <w:rPr>
          <w:color w:val="000000" w:themeColor="text1"/>
          <w:sz w:val="22"/>
          <w:szCs w:val="22"/>
        </w:rPr>
      </w:pPr>
      <w:r w:rsidRPr="005226AB">
        <w:rPr>
          <w:color w:val="000000" w:themeColor="text1"/>
          <w:sz w:val="22"/>
          <w:szCs w:val="22"/>
        </w:rPr>
        <w:t>Next</w:t>
      </w:r>
      <w:r w:rsidR="0096482D" w:rsidRPr="005226AB">
        <w:rPr>
          <w:color w:val="000000" w:themeColor="text1"/>
          <w:sz w:val="22"/>
          <w:szCs w:val="22"/>
        </w:rPr>
        <w:t xml:space="preserve">, </w:t>
      </w:r>
      <w:r w:rsidRPr="005226AB">
        <w:rPr>
          <w:color w:val="000000" w:themeColor="text1"/>
          <w:sz w:val="22"/>
          <w:szCs w:val="22"/>
        </w:rPr>
        <w:t>beyond the political analysis of the ‘Illegal’</w:t>
      </w:r>
      <w:r w:rsidR="000B4C80" w:rsidRPr="005226AB">
        <w:rPr>
          <w:color w:val="000000" w:themeColor="text1"/>
          <w:sz w:val="22"/>
          <w:szCs w:val="22"/>
        </w:rPr>
        <w:t xml:space="preserve"> in the prior chapter. The identity sees </w:t>
      </w:r>
      <w:r w:rsidR="00873DAC" w:rsidRPr="005226AB">
        <w:rPr>
          <w:color w:val="000000" w:themeColor="text1"/>
          <w:sz w:val="22"/>
          <w:szCs w:val="22"/>
        </w:rPr>
        <w:t>reinforce</w:t>
      </w:r>
      <w:r w:rsidR="000B4C80" w:rsidRPr="005226AB">
        <w:rPr>
          <w:color w:val="000000" w:themeColor="text1"/>
          <w:sz w:val="22"/>
          <w:szCs w:val="22"/>
        </w:rPr>
        <w:t>ment</w:t>
      </w:r>
      <w:r w:rsidR="0001400A" w:rsidRPr="005226AB">
        <w:rPr>
          <w:color w:val="000000" w:themeColor="text1"/>
          <w:sz w:val="22"/>
          <w:szCs w:val="22"/>
        </w:rPr>
        <w:t xml:space="preserve"> </w:t>
      </w:r>
      <w:r w:rsidR="005F7CE8" w:rsidRPr="005226AB">
        <w:rPr>
          <w:color w:val="000000" w:themeColor="text1"/>
          <w:sz w:val="22"/>
          <w:szCs w:val="22"/>
        </w:rPr>
        <w:t xml:space="preserve">through </w:t>
      </w:r>
      <w:r w:rsidR="0001400A" w:rsidRPr="005226AB">
        <w:rPr>
          <w:color w:val="000000" w:themeColor="text1"/>
          <w:sz w:val="22"/>
          <w:szCs w:val="22"/>
        </w:rPr>
        <w:t>state recognition</w:t>
      </w:r>
      <w:r w:rsidR="00DA20C9" w:rsidRPr="005226AB">
        <w:rPr>
          <w:color w:val="000000" w:themeColor="text1"/>
          <w:sz w:val="22"/>
          <w:szCs w:val="22"/>
        </w:rPr>
        <w:t xml:space="preserve">, </w:t>
      </w:r>
      <w:r w:rsidR="005F7CE8" w:rsidRPr="005226AB">
        <w:rPr>
          <w:color w:val="000000" w:themeColor="text1"/>
          <w:sz w:val="22"/>
          <w:szCs w:val="22"/>
        </w:rPr>
        <w:t>in</w:t>
      </w:r>
      <w:r w:rsidR="00DA20C9" w:rsidRPr="005226AB">
        <w:rPr>
          <w:color w:val="000000" w:themeColor="text1"/>
          <w:sz w:val="22"/>
          <w:szCs w:val="22"/>
        </w:rPr>
        <w:t xml:space="preserve"> the </w:t>
      </w:r>
      <w:r w:rsidR="00834560" w:rsidRPr="005226AB">
        <w:rPr>
          <w:color w:val="000000" w:themeColor="text1"/>
          <w:sz w:val="22"/>
          <w:szCs w:val="22"/>
        </w:rPr>
        <w:t>naming of the bill</w:t>
      </w:r>
      <w:r w:rsidR="00D50338" w:rsidRPr="005226AB">
        <w:rPr>
          <w:color w:val="000000" w:themeColor="text1"/>
          <w:sz w:val="22"/>
          <w:szCs w:val="22"/>
        </w:rPr>
        <w:t xml:space="preserve"> and by extension its </w:t>
      </w:r>
      <w:r w:rsidR="008967A6" w:rsidRPr="005226AB">
        <w:rPr>
          <w:color w:val="000000" w:themeColor="text1"/>
          <w:sz w:val="22"/>
          <w:szCs w:val="22"/>
        </w:rPr>
        <w:t>provisions</w:t>
      </w:r>
      <w:r w:rsidR="00D50338" w:rsidRPr="005226AB">
        <w:rPr>
          <w:color w:val="000000" w:themeColor="text1"/>
          <w:sz w:val="22"/>
          <w:szCs w:val="22"/>
        </w:rPr>
        <w:t>,</w:t>
      </w:r>
      <w:r w:rsidR="008967A6" w:rsidRPr="005226AB">
        <w:rPr>
          <w:rStyle w:val="FootnoteReference"/>
          <w:color w:val="000000" w:themeColor="text1"/>
          <w:sz w:val="22"/>
          <w:szCs w:val="22"/>
        </w:rPr>
        <w:footnoteReference w:id="119"/>
      </w:r>
      <w:r w:rsidR="00D50338" w:rsidRPr="005226AB">
        <w:rPr>
          <w:color w:val="000000" w:themeColor="text1"/>
          <w:sz w:val="22"/>
          <w:szCs w:val="22"/>
        </w:rPr>
        <w:t xml:space="preserve"> which completely define a person by the</w:t>
      </w:r>
      <w:r w:rsidR="008967A6" w:rsidRPr="005226AB">
        <w:rPr>
          <w:color w:val="000000" w:themeColor="text1"/>
          <w:sz w:val="22"/>
          <w:szCs w:val="22"/>
        </w:rPr>
        <w:t>ir</w:t>
      </w:r>
      <w:r w:rsidR="00D50338" w:rsidRPr="005226AB">
        <w:rPr>
          <w:color w:val="000000" w:themeColor="text1"/>
          <w:sz w:val="22"/>
          <w:szCs w:val="22"/>
        </w:rPr>
        <w:t xml:space="preserve"> means of entry</w:t>
      </w:r>
      <w:r w:rsidR="00834560" w:rsidRPr="005226AB">
        <w:rPr>
          <w:color w:val="000000" w:themeColor="text1"/>
          <w:sz w:val="22"/>
          <w:szCs w:val="22"/>
        </w:rPr>
        <w:t>.</w:t>
      </w:r>
      <w:r w:rsidR="00B52CCB" w:rsidRPr="005226AB">
        <w:rPr>
          <w:color w:val="000000" w:themeColor="text1"/>
          <w:sz w:val="22"/>
          <w:szCs w:val="22"/>
        </w:rPr>
        <w:t xml:space="preserve"> </w:t>
      </w:r>
      <w:r w:rsidR="002E35B1" w:rsidRPr="005226AB">
        <w:rPr>
          <w:color w:val="000000" w:themeColor="text1"/>
          <w:sz w:val="22"/>
          <w:szCs w:val="22"/>
        </w:rPr>
        <w:t xml:space="preserve">The colonial dimension </w:t>
      </w:r>
      <w:r w:rsidR="00521118" w:rsidRPr="005226AB">
        <w:rPr>
          <w:color w:val="000000" w:themeColor="text1"/>
          <w:sz w:val="22"/>
          <w:szCs w:val="22"/>
        </w:rPr>
        <w:t xml:space="preserve">is further restated </w:t>
      </w:r>
      <w:r w:rsidR="00B52CCB" w:rsidRPr="005226AB">
        <w:rPr>
          <w:color w:val="000000" w:themeColor="text1"/>
          <w:sz w:val="22"/>
          <w:szCs w:val="22"/>
        </w:rPr>
        <w:t xml:space="preserve">when considering </w:t>
      </w:r>
      <w:r w:rsidR="00BB2FC9" w:rsidRPr="005226AB">
        <w:rPr>
          <w:color w:val="000000" w:themeColor="text1"/>
          <w:sz w:val="22"/>
          <w:szCs w:val="22"/>
        </w:rPr>
        <w:t xml:space="preserve">its similarity to the </w:t>
      </w:r>
      <w:r w:rsidR="00F852E1" w:rsidRPr="005226AB">
        <w:rPr>
          <w:color w:val="000000" w:themeColor="text1"/>
          <w:sz w:val="22"/>
          <w:szCs w:val="22"/>
        </w:rPr>
        <w:t>colonial Aliens Act 1901</w:t>
      </w:r>
      <w:r w:rsidR="00BB2FC9" w:rsidRPr="005226AB">
        <w:rPr>
          <w:color w:val="000000" w:themeColor="text1"/>
          <w:sz w:val="22"/>
          <w:szCs w:val="22"/>
        </w:rPr>
        <w:t>.</w:t>
      </w:r>
      <w:r w:rsidR="00BB2FC9" w:rsidRPr="005226AB">
        <w:rPr>
          <w:rStyle w:val="FootnoteReference"/>
          <w:color w:val="000000" w:themeColor="text1"/>
          <w:sz w:val="22"/>
          <w:szCs w:val="22"/>
        </w:rPr>
        <w:footnoteReference w:id="120"/>
      </w:r>
      <w:r w:rsidR="00714CCF" w:rsidRPr="005226AB">
        <w:rPr>
          <w:color w:val="000000" w:themeColor="text1"/>
          <w:sz w:val="22"/>
          <w:szCs w:val="22"/>
        </w:rPr>
        <w:t xml:space="preserve"> P</w:t>
      </w:r>
      <w:r w:rsidR="00F852E1" w:rsidRPr="005226AB">
        <w:rPr>
          <w:color w:val="000000" w:themeColor="text1"/>
          <w:sz w:val="22"/>
          <w:szCs w:val="22"/>
        </w:rPr>
        <w:t>assed while Britain was an empire</w:t>
      </w:r>
      <w:r w:rsidR="00714CCF" w:rsidRPr="005226AB">
        <w:rPr>
          <w:color w:val="000000" w:themeColor="text1"/>
          <w:sz w:val="22"/>
          <w:szCs w:val="22"/>
        </w:rPr>
        <w:t xml:space="preserve">, it </w:t>
      </w:r>
      <w:r w:rsidR="00722949" w:rsidRPr="005226AB">
        <w:rPr>
          <w:color w:val="000000" w:themeColor="text1"/>
          <w:sz w:val="22"/>
          <w:szCs w:val="22"/>
        </w:rPr>
        <w:t xml:space="preserve">sought to limit Jewish </w:t>
      </w:r>
      <w:r w:rsidR="00704850" w:rsidRPr="005226AB">
        <w:rPr>
          <w:color w:val="000000" w:themeColor="text1"/>
          <w:sz w:val="22"/>
          <w:szCs w:val="22"/>
        </w:rPr>
        <w:t xml:space="preserve">migrants </w:t>
      </w:r>
      <w:r w:rsidR="00722949" w:rsidRPr="005226AB">
        <w:rPr>
          <w:color w:val="000000" w:themeColor="text1"/>
          <w:sz w:val="22"/>
          <w:szCs w:val="22"/>
        </w:rPr>
        <w:t>by</w:t>
      </w:r>
      <w:r w:rsidR="0001296F" w:rsidRPr="005226AB">
        <w:rPr>
          <w:color w:val="000000" w:themeColor="text1"/>
          <w:sz w:val="22"/>
          <w:szCs w:val="22"/>
        </w:rPr>
        <w:t xml:space="preserve"> legislating against them </w:t>
      </w:r>
      <w:r w:rsidR="00220F1B" w:rsidRPr="005226AB">
        <w:rPr>
          <w:color w:val="000000" w:themeColor="text1"/>
          <w:sz w:val="22"/>
          <w:szCs w:val="22"/>
        </w:rPr>
        <w:t xml:space="preserve">using the race neutral </w:t>
      </w:r>
      <w:r w:rsidR="00DA0577" w:rsidRPr="005226AB">
        <w:rPr>
          <w:color w:val="000000" w:themeColor="text1"/>
          <w:sz w:val="22"/>
          <w:szCs w:val="22"/>
        </w:rPr>
        <w:t>‘</w:t>
      </w:r>
      <w:r w:rsidR="00704850" w:rsidRPr="005226AB">
        <w:rPr>
          <w:color w:val="000000" w:themeColor="text1"/>
          <w:sz w:val="22"/>
          <w:szCs w:val="22"/>
        </w:rPr>
        <w:t>undesirables</w:t>
      </w:r>
      <w:r w:rsidR="00DA0577" w:rsidRPr="005226AB">
        <w:rPr>
          <w:color w:val="000000" w:themeColor="text1"/>
          <w:sz w:val="22"/>
          <w:szCs w:val="22"/>
        </w:rPr>
        <w:t>’</w:t>
      </w:r>
      <w:r w:rsidR="00722949" w:rsidRPr="005226AB">
        <w:rPr>
          <w:rStyle w:val="FootnoteReference"/>
          <w:color w:val="000000" w:themeColor="text1"/>
          <w:sz w:val="22"/>
          <w:szCs w:val="22"/>
        </w:rPr>
        <w:footnoteReference w:id="121"/>
      </w:r>
      <w:r w:rsidR="00704850" w:rsidRPr="005226AB">
        <w:rPr>
          <w:color w:val="000000" w:themeColor="text1"/>
          <w:sz w:val="22"/>
          <w:szCs w:val="22"/>
        </w:rPr>
        <w:t xml:space="preserve"> </w:t>
      </w:r>
      <w:r w:rsidR="00220F1B" w:rsidRPr="005226AB">
        <w:rPr>
          <w:color w:val="000000" w:themeColor="text1"/>
          <w:sz w:val="22"/>
          <w:szCs w:val="22"/>
        </w:rPr>
        <w:t xml:space="preserve">to achieve the </w:t>
      </w:r>
      <w:r w:rsidR="00F00B0F" w:rsidRPr="005226AB">
        <w:rPr>
          <w:color w:val="000000" w:themeColor="text1"/>
          <w:sz w:val="22"/>
          <w:szCs w:val="22"/>
        </w:rPr>
        <w:t>racialised</w:t>
      </w:r>
      <w:r w:rsidR="00220F1B" w:rsidRPr="005226AB">
        <w:rPr>
          <w:color w:val="000000" w:themeColor="text1"/>
          <w:sz w:val="22"/>
          <w:szCs w:val="22"/>
        </w:rPr>
        <w:t xml:space="preserve"> effects of </w:t>
      </w:r>
      <w:r w:rsidR="00722949" w:rsidRPr="005226AB">
        <w:rPr>
          <w:color w:val="000000" w:themeColor="text1"/>
          <w:sz w:val="22"/>
          <w:szCs w:val="22"/>
        </w:rPr>
        <w:t xml:space="preserve">preserving the </w:t>
      </w:r>
      <w:r w:rsidR="00DA0577" w:rsidRPr="005226AB">
        <w:rPr>
          <w:color w:val="000000" w:themeColor="text1"/>
          <w:sz w:val="22"/>
          <w:szCs w:val="22"/>
        </w:rPr>
        <w:t>‘</w:t>
      </w:r>
      <w:r w:rsidR="00722949" w:rsidRPr="005226AB">
        <w:rPr>
          <w:color w:val="000000" w:themeColor="text1"/>
          <w:sz w:val="22"/>
          <w:szCs w:val="22"/>
        </w:rPr>
        <w:t xml:space="preserve">white </w:t>
      </w:r>
      <w:r w:rsidR="000F51D6" w:rsidRPr="005226AB">
        <w:rPr>
          <w:color w:val="000000" w:themeColor="text1"/>
          <w:sz w:val="22"/>
          <w:szCs w:val="22"/>
        </w:rPr>
        <w:t>British</w:t>
      </w:r>
      <w:r w:rsidR="00722949" w:rsidRPr="005226AB">
        <w:rPr>
          <w:color w:val="000000" w:themeColor="text1"/>
          <w:sz w:val="22"/>
          <w:szCs w:val="22"/>
        </w:rPr>
        <w:t xml:space="preserve"> character</w:t>
      </w:r>
      <w:r w:rsidR="00DA0577" w:rsidRPr="005226AB">
        <w:rPr>
          <w:color w:val="000000" w:themeColor="text1"/>
          <w:sz w:val="22"/>
          <w:szCs w:val="22"/>
        </w:rPr>
        <w:t>’</w:t>
      </w:r>
      <w:r w:rsidR="00DA0577" w:rsidRPr="005226AB">
        <w:rPr>
          <w:rStyle w:val="FootnoteReference"/>
          <w:color w:val="000000" w:themeColor="text1"/>
          <w:sz w:val="22"/>
          <w:szCs w:val="22"/>
        </w:rPr>
        <w:footnoteReference w:id="122"/>
      </w:r>
      <w:r w:rsidR="00722949" w:rsidRPr="005226AB">
        <w:rPr>
          <w:color w:val="000000" w:themeColor="text1"/>
          <w:sz w:val="22"/>
          <w:szCs w:val="22"/>
        </w:rPr>
        <w:t>. Similarly,</w:t>
      </w:r>
      <w:r w:rsidR="007A3748" w:rsidRPr="005226AB">
        <w:rPr>
          <w:color w:val="000000" w:themeColor="text1"/>
          <w:sz w:val="22"/>
          <w:szCs w:val="22"/>
        </w:rPr>
        <w:t xml:space="preserve"> over a century later in</w:t>
      </w:r>
      <w:r w:rsidR="005B464E" w:rsidRPr="005226AB">
        <w:rPr>
          <w:color w:val="000000" w:themeColor="text1"/>
          <w:sz w:val="22"/>
          <w:szCs w:val="22"/>
        </w:rPr>
        <w:t xml:space="preserve"> what should</w:t>
      </w:r>
      <w:r w:rsidR="00DA0577" w:rsidRPr="005226AB">
        <w:rPr>
          <w:color w:val="000000" w:themeColor="text1"/>
          <w:sz w:val="22"/>
          <w:szCs w:val="22"/>
        </w:rPr>
        <w:t xml:space="preserve"> </w:t>
      </w:r>
      <w:r w:rsidR="00313B3F" w:rsidRPr="005226AB">
        <w:rPr>
          <w:color w:val="000000" w:themeColor="text1"/>
          <w:sz w:val="22"/>
          <w:szCs w:val="22"/>
        </w:rPr>
        <w:t>be ‘</w:t>
      </w:r>
      <w:r w:rsidR="007A3748" w:rsidRPr="005226AB">
        <w:rPr>
          <w:color w:val="000000" w:themeColor="text1"/>
          <w:sz w:val="22"/>
          <w:szCs w:val="22"/>
        </w:rPr>
        <w:t xml:space="preserve">Post-Colonial’ UK, </w:t>
      </w:r>
      <w:r w:rsidR="00722949" w:rsidRPr="005226AB">
        <w:rPr>
          <w:color w:val="000000" w:themeColor="text1"/>
          <w:sz w:val="22"/>
          <w:szCs w:val="22"/>
        </w:rPr>
        <w:t>the Illegal Migration Bill</w:t>
      </w:r>
      <w:r w:rsidR="004262DA" w:rsidRPr="005226AB">
        <w:rPr>
          <w:color w:val="000000" w:themeColor="text1"/>
          <w:sz w:val="22"/>
          <w:szCs w:val="22"/>
        </w:rPr>
        <w:t xml:space="preserve"> is fulfilling the same purpose</w:t>
      </w:r>
      <w:r w:rsidR="00D50C0A" w:rsidRPr="005226AB">
        <w:rPr>
          <w:color w:val="000000" w:themeColor="text1"/>
          <w:sz w:val="22"/>
          <w:szCs w:val="22"/>
        </w:rPr>
        <w:t xml:space="preserve"> of racial exclusion.</w:t>
      </w:r>
      <w:r w:rsidR="004262DA" w:rsidRPr="005226AB">
        <w:rPr>
          <w:color w:val="000000" w:themeColor="text1"/>
          <w:sz w:val="22"/>
          <w:szCs w:val="22"/>
        </w:rPr>
        <w:t xml:space="preserve"> This evidenced by the home secretary delivering the </w:t>
      </w:r>
      <w:r w:rsidR="000E22E9" w:rsidRPr="005226AB">
        <w:rPr>
          <w:color w:val="000000" w:themeColor="text1"/>
          <w:sz w:val="22"/>
          <w:szCs w:val="22"/>
        </w:rPr>
        <w:t xml:space="preserve">plan for the bill </w:t>
      </w:r>
      <w:r w:rsidR="007A3748" w:rsidRPr="005226AB">
        <w:rPr>
          <w:color w:val="000000" w:themeColor="text1"/>
          <w:sz w:val="22"/>
          <w:szCs w:val="22"/>
        </w:rPr>
        <w:t xml:space="preserve">as a promise </w:t>
      </w:r>
      <w:r w:rsidR="00C73314" w:rsidRPr="005226AB">
        <w:rPr>
          <w:color w:val="000000" w:themeColor="text1"/>
          <w:sz w:val="22"/>
          <w:szCs w:val="22"/>
        </w:rPr>
        <w:t xml:space="preserve">to the </w:t>
      </w:r>
      <w:r w:rsidR="009F12F3" w:rsidRPr="005226AB">
        <w:rPr>
          <w:color w:val="000000" w:themeColor="text1"/>
          <w:sz w:val="22"/>
          <w:szCs w:val="22"/>
        </w:rPr>
        <w:t>‘British Public’</w:t>
      </w:r>
      <w:r w:rsidR="007139BD" w:rsidRPr="005226AB">
        <w:rPr>
          <w:color w:val="000000" w:themeColor="text1"/>
          <w:sz w:val="22"/>
          <w:szCs w:val="22"/>
        </w:rPr>
        <w:t>,</w:t>
      </w:r>
      <w:r w:rsidR="009F12F3" w:rsidRPr="005226AB">
        <w:rPr>
          <w:rStyle w:val="FootnoteReference"/>
          <w:color w:val="000000" w:themeColor="text1"/>
          <w:sz w:val="22"/>
          <w:szCs w:val="22"/>
        </w:rPr>
        <w:footnoteReference w:id="123"/>
      </w:r>
      <w:r w:rsidR="00AD6D43" w:rsidRPr="005226AB">
        <w:rPr>
          <w:color w:val="000000" w:themeColor="text1"/>
          <w:sz w:val="22"/>
          <w:szCs w:val="22"/>
        </w:rPr>
        <w:t xml:space="preserve"> </w:t>
      </w:r>
      <w:r w:rsidR="007139BD" w:rsidRPr="005226AB">
        <w:rPr>
          <w:color w:val="000000" w:themeColor="text1"/>
          <w:sz w:val="22"/>
          <w:szCs w:val="22"/>
        </w:rPr>
        <w:lastRenderedPageBreak/>
        <w:t>where w</w:t>
      </w:r>
      <w:r w:rsidR="007139BD" w:rsidRPr="005226AB">
        <w:rPr>
          <w:color w:val="000000" w:themeColor="text1"/>
          <w:sz w:val="22"/>
          <w:szCs w:val="22"/>
        </w:rPr>
        <w:t>hite Britishness continues to be the most legitimate claim to legal presence in the UK.</w:t>
      </w:r>
      <w:r w:rsidR="007139BD" w:rsidRPr="005226AB">
        <w:rPr>
          <w:rStyle w:val="FootnoteReference"/>
          <w:color w:val="000000" w:themeColor="text1"/>
          <w:sz w:val="22"/>
          <w:szCs w:val="22"/>
        </w:rPr>
        <w:footnoteReference w:id="124"/>
      </w:r>
      <w:r w:rsidR="002477A8" w:rsidRPr="005226AB">
        <w:rPr>
          <w:color w:val="000000" w:themeColor="text1"/>
          <w:sz w:val="22"/>
          <w:szCs w:val="22"/>
        </w:rPr>
        <w:t>As the next section will show</w:t>
      </w:r>
      <w:r w:rsidR="00901DC0" w:rsidRPr="005226AB">
        <w:rPr>
          <w:color w:val="000000" w:themeColor="text1"/>
          <w:sz w:val="22"/>
          <w:szCs w:val="22"/>
        </w:rPr>
        <w:t>, this racial exclusion</w:t>
      </w:r>
      <w:r w:rsidR="00B60191" w:rsidRPr="005226AB">
        <w:rPr>
          <w:color w:val="000000" w:themeColor="text1"/>
          <w:sz w:val="22"/>
          <w:szCs w:val="22"/>
        </w:rPr>
        <w:t xml:space="preserve"> is made more explicit through the plan to expel all those deemed illegal and completely stop them from reaching the UK through the </w:t>
      </w:r>
      <w:r w:rsidR="00EA2EAA" w:rsidRPr="005226AB">
        <w:rPr>
          <w:color w:val="000000" w:themeColor="text1"/>
          <w:sz w:val="22"/>
          <w:szCs w:val="22"/>
        </w:rPr>
        <w:t>UK-</w:t>
      </w:r>
      <w:r w:rsidR="00B60191" w:rsidRPr="005226AB">
        <w:rPr>
          <w:color w:val="000000" w:themeColor="text1"/>
          <w:sz w:val="22"/>
          <w:szCs w:val="22"/>
        </w:rPr>
        <w:t>Rwan</w:t>
      </w:r>
      <w:r w:rsidR="00EA2EAA" w:rsidRPr="005226AB">
        <w:rPr>
          <w:color w:val="000000" w:themeColor="text1"/>
          <w:sz w:val="22"/>
          <w:szCs w:val="22"/>
        </w:rPr>
        <w:t xml:space="preserve">da Asylum Partnership Plan. </w:t>
      </w:r>
      <w:r w:rsidR="00A07210" w:rsidRPr="005226AB">
        <w:rPr>
          <w:color w:val="000000" w:themeColor="text1"/>
          <w:sz w:val="22"/>
          <w:szCs w:val="22"/>
        </w:rPr>
        <w:t>Thus,</w:t>
      </w:r>
      <w:r w:rsidR="007139BD" w:rsidRPr="005226AB">
        <w:rPr>
          <w:color w:val="000000" w:themeColor="text1"/>
          <w:sz w:val="22"/>
          <w:szCs w:val="22"/>
        </w:rPr>
        <w:t xml:space="preserve"> it</w:t>
      </w:r>
      <w:r w:rsidR="00655AB6" w:rsidRPr="005226AB">
        <w:rPr>
          <w:color w:val="000000" w:themeColor="text1"/>
          <w:sz w:val="22"/>
          <w:szCs w:val="22"/>
        </w:rPr>
        <w:t xml:space="preserve"> has </w:t>
      </w:r>
      <w:r w:rsidR="00EA2EAA" w:rsidRPr="005226AB">
        <w:rPr>
          <w:color w:val="000000" w:themeColor="text1"/>
          <w:sz w:val="22"/>
          <w:szCs w:val="22"/>
        </w:rPr>
        <w:t xml:space="preserve">been </w:t>
      </w:r>
      <w:r w:rsidR="007139BD" w:rsidRPr="005226AB">
        <w:rPr>
          <w:color w:val="000000" w:themeColor="text1"/>
          <w:sz w:val="22"/>
          <w:szCs w:val="22"/>
        </w:rPr>
        <w:t xml:space="preserve">argued that the illegal Migration Bill </w:t>
      </w:r>
      <w:r w:rsidR="00655AB6" w:rsidRPr="005226AB">
        <w:rPr>
          <w:color w:val="000000" w:themeColor="text1"/>
          <w:sz w:val="22"/>
          <w:szCs w:val="22"/>
        </w:rPr>
        <w:t>reinforces the colonial</w:t>
      </w:r>
      <w:r w:rsidR="00EA2EAA" w:rsidRPr="005226AB">
        <w:rPr>
          <w:color w:val="000000" w:themeColor="text1"/>
          <w:sz w:val="22"/>
          <w:szCs w:val="22"/>
        </w:rPr>
        <w:t xml:space="preserve"> theme of racial</w:t>
      </w:r>
      <w:r w:rsidR="00F91FE3" w:rsidRPr="005226AB">
        <w:rPr>
          <w:color w:val="000000" w:themeColor="text1"/>
          <w:sz w:val="22"/>
          <w:szCs w:val="22"/>
        </w:rPr>
        <w:t xml:space="preserve"> </w:t>
      </w:r>
      <w:r w:rsidR="004245C6" w:rsidRPr="005226AB">
        <w:rPr>
          <w:color w:val="000000" w:themeColor="text1"/>
          <w:sz w:val="22"/>
          <w:szCs w:val="22"/>
        </w:rPr>
        <w:t>exclusion even in recent times</w:t>
      </w:r>
      <w:r w:rsidR="003B6BB4" w:rsidRPr="005226AB">
        <w:rPr>
          <w:color w:val="000000" w:themeColor="text1"/>
          <w:sz w:val="22"/>
          <w:szCs w:val="22"/>
        </w:rPr>
        <w:t>.</w:t>
      </w:r>
    </w:p>
    <w:p w14:paraId="1DBDE3A0" w14:textId="27FF053C" w:rsidR="001122A4" w:rsidRPr="005226AB" w:rsidRDefault="001122A4" w:rsidP="005115CF">
      <w:pPr>
        <w:pStyle w:val="NormalWeb"/>
        <w:spacing w:line="360" w:lineRule="auto"/>
        <w:rPr>
          <w:color w:val="000000" w:themeColor="text1"/>
          <w:sz w:val="22"/>
          <w:szCs w:val="22"/>
        </w:rPr>
      </w:pPr>
      <w:r w:rsidRPr="005226AB">
        <w:rPr>
          <w:color w:val="000000" w:themeColor="text1"/>
          <w:sz w:val="22"/>
          <w:szCs w:val="22"/>
        </w:rPr>
        <w:t xml:space="preserve">To conclude, this section has shown that through the naming of the Illegal Migration bill and its provisions, the </w:t>
      </w:r>
      <w:r w:rsidR="004A3509" w:rsidRPr="005226AB">
        <w:rPr>
          <w:color w:val="000000" w:themeColor="text1"/>
          <w:sz w:val="22"/>
          <w:szCs w:val="22"/>
        </w:rPr>
        <w:t>‘Illegal’ which has</w:t>
      </w:r>
      <w:r w:rsidR="00223B7F" w:rsidRPr="005226AB">
        <w:rPr>
          <w:color w:val="000000" w:themeColor="text1"/>
          <w:sz w:val="22"/>
          <w:szCs w:val="22"/>
        </w:rPr>
        <w:t xml:space="preserve"> previously </w:t>
      </w:r>
      <w:r w:rsidR="009E1141" w:rsidRPr="005226AB">
        <w:rPr>
          <w:color w:val="000000" w:themeColor="text1"/>
          <w:sz w:val="22"/>
          <w:szCs w:val="22"/>
        </w:rPr>
        <w:t>been established</w:t>
      </w:r>
      <w:r w:rsidR="004A3509" w:rsidRPr="005226AB">
        <w:rPr>
          <w:color w:val="000000" w:themeColor="text1"/>
          <w:sz w:val="22"/>
          <w:szCs w:val="22"/>
        </w:rPr>
        <w:t xml:space="preserve"> to be a colonially constructed identity</w:t>
      </w:r>
      <w:r w:rsidR="00223B7F" w:rsidRPr="005226AB">
        <w:rPr>
          <w:color w:val="000000" w:themeColor="text1"/>
          <w:sz w:val="22"/>
          <w:szCs w:val="22"/>
        </w:rPr>
        <w:t xml:space="preserve">, </w:t>
      </w:r>
      <w:r w:rsidR="009E1141" w:rsidRPr="005226AB">
        <w:rPr>
          <w:color w:val="000000" w:themeColor="text1"/>
          <w:sz w:val="22"/>
          <w:szCs w:val="22"/>
        </w:rPr>
        <w:t xml:space="preserve">has been made legitimate. As such, it represents </w:t>
      </w:r>
      <w:r w:rsidR="005C013F" w:rsidRPr="005226AB">
        <w:rPr>
          <w:color w:val="000000" w:themeColor="text1"/>
          <w:sz w:val="22"/>
          <w:szCs w:val="22"/>
        </w:rPr>
        <w:t>the incorporation of colonial themes in current UK legislation.</w:t>
      </w:r>
    </w:p>
    <w:p w14:paraId="2EA55732" w14:textId="77777777" w:rsidR="005115CF" w:rsidRPr="005226AB" w:rsidRDefault="005115CF" w:rsidP="005115CF">
      <w:pPr>
        <w:pStyle w:val="NormalWeb"/>
        <w:spacing w:line="360" w:lineRule="auto"/>
        <w:rPr>
          <w:color w:val="000000" w:themeColor="text1"/>
          <w:sz w:val="22"/>
          <w:szCs w:val="22"/>
        </w:rPr>
      </w:pPr>
    </w:p>
    <w:p w14:paraId="27E66D35" w14:textId="77777777" w:rsidR="00BF28EA" w:rsidRPr="005226AB" w:rsidRDefault="00BF28EA" w:rsidP="00B87245">
      <w:pPr>
        <w:pStyle w:val="Heading2"/>
        <w:rPr>
          <w:rFonts w:cs="Times New Roman"/>
          <w:color w:val="000000" w:themeColor="text1"/>
          <w:sz w:val="22"/>
          <w:szCs w:val="22"/>
        </w:rPr>
      </w:pPr>
    </w:p>
    <w:p w14:paraId="3804C0F6" w14:textId="77777777" w:rsidR="00BF28EA" w:rsidRPr="005226AB" w:rsidRDefault="00BF28EA" w:rsidP="00BF28EA">
      <w:pPr>
        <w:rPr>
          <w:rFonts w:cs="Times New Roman"/>
          <w:color w:val="000000" w:themeColor="text1"/>
          <w:sz w:val="22"/>
          <w:szCs w:val="22"/>
        </w:rPr>
      </w:pPr>
    </w:p>
    <w:p w14:paraId="17EEED2A" w14:textId="77777777" w:rsidR="00BF28EA" w:rsidRPr="005226AB" w:rsidRDefault="00BF28EA" w:rsidP="00BF28EA">
      <w:pPr>
        <w:rPr>
          <w:rFonts w:cs="Times New Roman"/>
          <w:color w:val="000000" w:themeColor="text1"/>
          <w:sz w:val="22"/>
          <w:szCs w:val="22"/>
        </w:rPr>
      </w:pPr>
    </w:p>
    <w:p w14:paraId="462ECF24" w14:textId="77777777" w:rsidR="00BF28EA" w:rsidRPr="005226AB" w:rsidRDefault="00BF28EA" w:rsidP="00BF28EA">
      <w:pPr>
        <w:rPr>
          <w:rFonts w:cs="Times New Roman"/>
          <w:color w:val="000000" w:themeColor="text1"/>
          <w:sz w:val="22"/>
          <w:szCs w:val="22"/>
        </w:rPr>
      </w:pPr>
    </w:p>
    <w:p w14:paraId="1D2095DC" w14:textId="77777777" w:rsidR="0034403F" w:rsidRPr="005226AB" w:rsidRDefault="0034403F" w:rsidP="00BF28EA">
      <w:pPr>
        <w:rPr>
          <w:rFonts w:cs="Times New Roman"/>
          <w:color w:val="000000" w:themeColor="text1"/>
          <w:sz w:val="22"/>
          <w:szCs w:val="22"/>
        </w:rPr>
      </w:pPr>
    </w:p>
    <w:p w14:paraId="52571AF9" w14:textId="35ED83AB" w:rsidR="0034403F" w:rsidRPr="005226AB" w:rsidRDefault="00B87245" w:rsidP="0034403F">
      <w:pPr>
        <w:pStyle w:val="Heading2"/>
        <w:ind w:left="0" w:firstLine="0"/>
        <w:rPr>
          <w:rFonts w:cs="Times New Roman"/>
          <w:color w:val="000000" w:themeColor="text1"/>
          <w:sz w:val="22"/>
          <w:szCs w:val="22"/>
        </w:rPr>
      </w:pPr>
      <w:bookmarkStart w:id="25" w:name="_Toc135200500"/>
      <w:r w:rsidRPr="005226AB">
        <w:rPr>
          <w:rFonts w:cs="Times New Roman"/>
          <w:color w:val="000000" w:themeColor="text1"/>
          <w:sz w:val="22"/>
          <w:szCs w:val="22"/>
        </w:rPr>
        <w:t>3.3</w:t>
      </w:r>
      <w:r w:rsidR="005115CF" w:rsidRPr="005226AB">
        <w:rPr>
          <w:rFonts w:cs="Times New Roman"/>
          <w:color w:val="000000" w:themeColor="text1"/>
          <w:sz w:val="22"/>
          <w:szCs w:val="22"/>
        </w:rPr>
        <w:t xml:space="preserve"> Border Imperialism</w:t>
      </w:r>
      <w:r w:rsidR="0034403F" w:rsidRPr="005226AB">
        <w:rPr>
          <w:rFonts w:cs="Times New Roman"/>
          <w:color w:val="000000" w:themeColor="text1"/>
          <w:sz w:val="22"/>
          <w:szCs w:val="22"/>
        </w:rPr>
        <w:t xml:space="preserve"> in the recent Immigration Legislation</w:t>
      </w:r>
      <w:bookmarkEnd w:id="25"/>
      <w:r w:rsidR="0034403F" w:rsidRPr="005226AB">
        <w:rPr>
          <w:rFonts w:cs="Times New Roman"/>
          <w:color w:val="000000" w:themeColor="text1"/>
          <w:sz w:val="22"/>
          <w:szCs w:val="22"/>
        </w:rPr>
        <w:t xml:space="preserve"> </w:t>
      </w:r>
    </w:p>
    <w:p w14:paraId="277698B4" w14:textId="74CBF3E7" w:rsidR="003177B8" w:rsidRPr="005226AB" w:rsidRDefault="003177B8" w:rsidP="003177B8">
      <w:pPr>
        <w:pStyle w:val="NormalWeb"/>
        <w:spacing w:line="360" w:lineRule="auto"/>
        <w:rPr>
          <w:color w:val="000000" w:themeColor="text1"/>
          <w:sz w:val="22"/>
          <w:szCs w:val="22"/>
        </w:rPr>
      </w:pPr>
      <w:r w:rsidRPr="005226AB">
        <w:rPr>
          <w:color w:val="000000" w:themeColor="text1"/>
          <w:sz w:val="22"/>
          <w:szCs w:val="22"/>
        </w:rPr>
        <w:t>This section</w:t>
      </w:r>
      <w:r w:rsidRPr="007E1233">
        <w:rPr>
          <w:color w:val="000000" w:themeColor="text1"/>
          <w:sz w:val="22"/>
          <w:szCs w:val="22"/>
        </w:rPr>
        <w:t xml:space="preserve"> aims to argue </w:t>
      </w:r>
      <w:r w:rsidRPr="005226AB">
        <w:rPr>
          <w:color w:val="000000" w:themeColor="text1"/>
          <w:sz w:val="22"/>
          <w:szCs w:val="22"/>
        </w:rPr>
        <w:t>that</w:t>
      </w:r>
      <w:r w:rsidRPr="005226AB">
        <w:rPr>
          <w:color w:val="000000" w:themeColor="text1"/>
          <w:sz w:val="22"/>
          <w:szCs w:val="22"/>
        </w:rPr>
        <w:t xml:space="preserve"> the </w:t>
      </w:r>
      <w:r w:rsidR="0073039F" w:rsidRPr="005226AB">
        <w:rPr>
          <w:color w:val="000000" w:themeColor="text1"/>
          <w:sz w:val="22"/>
          <w:szCs w:val="22"/>
        </w:rPr>
        <w:t xml:space="preserve">UK- </w:t>
      </w:r>
      <w:r w:rsidR="005E4F85" w:rsidRPr="005226AB">
        <w:rPr>
          <w:color w:val="000000" w:themeColor="text1"/>
          <w:sz w:val="22"/>
          <w:szCs w:val="22"/>
        </w:rPr>
        <w:t>Rwanda ‘Asylum</w:t>
      </w:r>
      <w:r w:rsidR="0073039F" w:rsidRPr="005226AB">
        <w:rPr>
          <w:color w:val="000000" w:themeColor="text1"/>
          <w:sz w:val="22"/>
          <w:szCs w:val="22"/>
        </w:rPr>
        <w:t xml:space="preserve"> </w:t>
      </w:r>
      <w:r w:rsidR="005E4F85" w:rsidRPr="005226AB">
        <w:rPr>
          <w:color w:val="000000" w:themeColor="text1"/>
          <w:sz w:val="22"/>
          <w:szCs w:val="22"/>
        </w:rPr>
        <w:t>P</w:t>
      </w:r>
      <w:r w:rsidR="0073039F" w:rsidRPr="005226AB">
        <w:rPr>
          <w:color w:val="000000" w:themeColor="text1"/>
          <w:sz w:val="22"/>
          <w:szCs w:val="22"/>
        </w:rPr>
        <w:t xml:space="preserve">artnership </w:t>
      </w:r>
      <w:r w:rsidR="005E4F85" w:rsidRPr="005226AB">
        <w:rPr>
          <w:color w:val="000000" w:themeColor="text1"/>
          <w:sz w:val="22"/>
          <w:szCs w:val="22"/>
        </w:rPr>
        <w:t>Agreement</w:t>
      </w:r>
      <w:r w:rsidR="00373413" w:rsidRPr="005226AB">
        <w:rPr>
          <w:color w:val="000000" w:themeColor="text1"/>
          <w:sz w:val="22"/>
          <w:szCs w:val="22"/>
        </w:rPr>
        <w:t>’ is</w:t>
      </w:r>
      <w:r w:rsidRPr="007E1233">
        <w:rPr>
          <w:color w:val="000000" w:themeColor="text1"/>
          <w:sz w:val="22"/>
          <w:szCs w:val="22"/>
        </w:rPr>
        <w:t xml:space="preserve"> a project of border externalisation amounting to border Imperialism</w:t>
      </w:r>
      <w:r w:rsidR="002D22A2" w:rsidRPr="005226AB">
        <w:rPr>
          <w:color w:val="000000" w:themeColor="text1"/>
          <w:sz w:val="22"/>
          <w:szCs w:val="22"/>
        </w:rPr>
        <w:t>.</w:t>
      </w:r>
      <w:r w:rsidR="00373413" w:rsidRPr="005226AB">
        <w:rPr>
          <w:color w:val="000000" w:themeColor="text1"/>
          <w:sz w:val="22"/>
          <w:szCs w:val="22"/>
        </w:rPr>
        <w:t xml:space="preserve"> As will be seen, this imperial factor </w:t>
      </w:r>
      <w:r w:rsidR="006D7C2A" w:rsidRPr="005226AB">
        <w:rPr>
          <w:color w:val="000000" w:themeColor="text1"/>
          <w:sz w:val="22"/>
          <w:szCs w:val="22"/>
        </w:rPr>
        <w:t xml:space="preserve">demonstrates already a colonial dimension. </w:t>
      </w:r>
      <w:r w:rsidR="003E4D7F" w:rsidRPr="005226AB">
        <w:rPr>
          <w:color w:val="000000" w:themeColor="text1"/>
          <w:sz w:val="22"/>
          <w:szCs w:val="22"/>
        </w:rPr>
        <w:t xml:space="preserve"> Another colonial dimension is further seen in the </w:t>
      </w:r>
      <w:r w:rsidR="008C6C44" w:rsidRPr="005226AB">
        <w:rPr>
          <w:color w:val="000000" w:themeColor="text1"/>
          <w:sz w:val="22"/>
          <w:szCs w:val="22"/>
        </w:rPr>
        <w:t>disregard for racialised lives</w:t>
      </w:r>
      <w:r w:rsidR="00BF6E73" w:rsidRPr="005226AB">
        <w:rPr>
          <w:color w:val="000000" w:themeColor="text1"/>
          <w:sz w:val="22"/>
          <w:szCs w:val="22"/>
        </w:rPr>
        <w:t xml:space="preserve"> </w:t>
      </w:r>
      <w:r w:rsidR="00D50462" w:rsidRPr="005226AB">
        <w:rPr>
          <w:color w:val="000000" w:themeColor="text1"/>
          <w:sz w:val="22"/>
          <w:szCs w:val="22"/>
        </w:rPr>
        <w:t>concerning the application of the agreement.</w:t>
      </w:r>
    </w:p>
    <w:p w14:paraId="020A2F50" w14:textId="37D01F1D" w:rsidR="0034403F" w:rsidRPr="005226AB" w:rsidRDefault="002A5D05" w:rsidP="00E70398">
      <w:pPr>
        <w:pStyle w:val="NormalWeb"/>
        <w:spacing w:line="360" w:lineRule="auto"/>
        <w:rPr>
          <w:color w:val="000000" w:themeColor="text1"/>
          <w:sz w:val="22"/>
          <w:szCs w:val="22"/>
        </w:rPr>
      </w:pPr>
      <w:r w:rsidRPr="005226AB">
        <w:rPr>
          <w:color w:val="000000" w:themeColor="text1"/>
          <w:sz w:val="22"/>
          <w:szCs w:val="22"/>
        </w:rPr>
        <w:t xml:space="preserve">To begin with, </w:t>
      </w:r>
      <w:r w:rsidR="00CE3EFA" w:rsidRPr="005226AB">
        <w:rPr>
          <w:color w:val="000000" w:themeColor="text1"/>
          <w:sz w:val="22"/>
          <w:szCs w:val="22"/>
        </w:rPr>
        <w:t xml:space="preserve">Bhatia </w:t>
      </w:r>
      <w:r w:rsidR="000946B5" w:rsidRPr="005226AB">
        <w:rPr>
          <w:color w:val="000000" w:themeColor="text1"/>
          <w:sz w:val="22"/>
          <w:szCs w:val="22"/>
        </w:rPr>
        <w:t>observes</w:t>
      </w:r>
      <w:r w:rsidR="00CE3EFA" w:rsidRPr="005226AB">
        <w:rPr>
          <w:color w:val="000000" w:themeColor="text1"/>
          <w:sz w:val="22"/>
          <w:szCs w:val="22"/>
        </w:rPr>
        <w:t xml:space="preserve"> that the ‘illegal’ is a status given by the government to </w:t>
      </w:r>
      <w:r w:rsidR="00A93D67" w:rsidRPr="005226AB">
        <w:rPr>
          <w:color w:val="000000" w:themeColor="text1"/>
          <w:sz w:val="22"/>
          <w:szCs w:val="22"/>
        </w:rPr>
        <w:t xml:space="preserve">explicitly </w:t>
      </w:r>
      <w:r w:rsidR="00CE3EFA" w:rsidRPr="005226AB">
        <w:rPr>
          <w:color w:val="000000" w:themeColor="text1"/>
          <w:sz w:val="22"/>
          <w:szCs w:val="22"/>
        </w:rPr>
        <w:t>communicate their ‘violent intentions’</w:t>
      </w:r>
      <w:r w:rsidR="00CE3EFA" w:rsidRPr="005226AB">
        <w:rPr>
          <w:rStyle w:val="FootnoteReference"/>
          <w:color w:val="000000" w:themeColor="text1"/>
          <w:sz w:val="22"/>
          <w:szCs w:val="22"/>
        </w:rPr>
        <w:footnoteReference w:id="125"/>
      </w:r>
      <w:r w:rsidR="00CE3EFA" w:rsidRPr="005226AB">
        <w:rPr>
          <w:color w:val="000000" w:themeColor="text1"/>
          <w:sz w:val="22"/>
          <w:szCs w:val="22"/>
        </w:rPr>
        <w:t xml:space="preserve">. </w:t>
      </w:r>
      <w:r w:rsidR="00BE277A" w:rsidRPr="005226AB">
        <w:rPr>
          <w:color w:val="000000" w:themeColor="text1"/>
          <w:sz w:val="22"/>
          <w:szCs w:val="22"/>
        </w:rPr>
        <w:t>When applied,</w:t>
      </w:r>
      <w:r w:rsidRPr="005226AB">
        <w:rPr>
          <w:color w:val="000000" w:themeColor="text1"/>
          <w:sz w:val="22"/>
          <w:szCs w:val="22"/>
        </w:rPr>
        <w:t xml:space="preserve"> the NABA</w:t>
      </w:r>
      <w:r w:rsidR="00BE277A" w:rsidRPr="005226AB">
        <w:rPr>
          <w:color w:val="000000" w:themeColor="text1"/>
          <w:sz w:val="22"/>
          <w:szCs w:val="22"/>
        </w:rPr>
        <w:t xml:space="preserve"> is a </w:t>
      </w:r>
      <w:r w:rsidR="00A67565" w:rsidRPr="005226AB">
        <w:rPr>
          <w:color w:val="000000" w:themeColor="text1"/>
          <w:sz w:val="22"/>
          <w:szCs w:val="22"/>
        </w:rPr>
        <w:t xml:space="preserve">legal expression of this intention, given its </w:t>
      </w:r>
      <w:r w:rsidR="00BE277A" w:rsidRPr="005226AB">
        <w:rPr>
          <w:color w:val="000000" w:themeColor="text1"/>
          <w:sz w:val="22"/>
          <w:szCs w:val="22"/>
        </w:rPr>
        <w:t>section.29 provision of removal to a ‘safe third country’ which relies on the immigration deal with Rwanda known as the ‘Asylum Partnership Agreement’</w:t>
      </w:r>
      <w:r w:rsidR="00BE277A" w:rsidRPr="005226AB">
        <w:rPr>
          <w:rStyle w:val="FootnoteReference"/>
          <w:color w:val="000000" w:themeColor="text1"/>
          <w:sz w:val="22"/>
          <w:szCs w:val="22"/>
        </w:rPr>
        <w:footnoteReference w:id="126"/>
      </w:r>
      <w:r w:rsidR="00A93D67" w:rsidRPr="005226AB">
        <w:rPr>
          <w:color w:val="000000" w:themeColor="text1"/>
          <w:sz w:val="22"/>
          <w:szCs w:val="22"/>
        </w:rPr>
        <w:t xml:space="preserve">Given this, the intention </w:t>
      </w:r>
      <w:r w:rsidR="00CF4E29" w:rsidRPr="005226AB">
        <w:rPr>
          <w:color w:val="000000" w:themeColor="text1"/>
          <w:sz w:val="22"/>
          <w:szCs w:val="22"/>
        </w:rPr>
        <w:t xml:space="preserve">is made violent </w:t>
      </w:r>
      <w:r w:rsidR="00F01898" w:rsidRPr="005226AB">
        <w:rPr>
          <w:color w:val="000000" w:themeColor="text1"/>
          <w:sz w:val="22"/>
          <w:szCs w:val="22"/>
        </w:rPr>
        <w:t xml:space="preserve">as  due to the closing </w:t>
      </w:r>
      <w:r w:rsidR="0077086F" w:rsidRPr="005226AB">
        <w:rPr>
          <w:color w:val="000000" w:themeColor="text1"/>
          <w:sz w:val="22"/>
          <w:szCs w:val="22"/>
        </w:rPr>
        <w:t xml:space="preserve">off of its borders to </w:t>
      </w:r>
      <w:r w:rsidR="0068134C" w:rsidRPr="005226AB">
        <w:rPr>
          <w:color w:val="000000" w:themeColor="text1"/>
          <w:sz w:val="22"/>
          <w:szCs w:val="22"/>
        </w:rPr>
        <w:t xml:space="preserve">the vulnerable people falsely </w:t>
      </w:r>
      <w:r w:rsidR="00575E70" w:rsidRPr="005226AB">
        <w:rPr>
          <w:color w:val="000000" w:themeColor="text1"/>
          <w:sz w:val="22"/>
          <w:szCs w:val="22"/>
        </w:rPr>
        <w:t>labelled</w:t>
      </w:r>
      <w:r w:rsidR="0068134C" w:rsidRPr="005226AB">
        <w:rPr>
          <w:color w:val="000000" w:themeColor="text1"/>
          <w:sz w:val="22"/>
          <w:szCs w:val="22"/>
        </w:rPr>
        <w:t xml:space="preserve"> as illegal</w:t>
      </w:r>
      <w:r w:rsidR="001E1323" w:rsidRPr="005226AB">
        <w:rPr>
          <w:color w:val="000000" w:themeColor="text1"/>
          <w:sz w:val="22"/>
          <w:szCs w:val="22"/>
        </w:rPr>
        <w:t>.</w:t>
      </w:r>
      <w:r w:rsidR="0068134C" w:rsidRPr="005226AB">
        <w:rPr>
          <w:rStyle w:val="FootnoteReference"/>
          <w:color w:val="000000" w:themeColor="text1"/>
          <w:sz w:val="22"/>
          <w:szCs w:val="22"/>
        </w:rPr>
        <w:footnoteReference w:id="127"/>
      </w:r>
      <w:r w:rsidR="001E1323" w:rsidRPr="005226AB">
        <w:rPr>
          <w:color w:val="000000" w:themeColor="text1"/>
          <w:sz w:val="22"/>
          <w:szCs w:val="22"/>
        </w:rPr>
        <w:t xml:space="preserve"> </w:t>
      </w:r>
      <w:r w:rsidR="007569FE" w:rsidRPr="005226AB">
        <w:rPr>
          <w:color w:val="000000" w:themeColor="text1"/>
          <w:sz w:val="22"/>
          <w:szCs w:val="22"/>
        </w:rPr>
        <w:t>T</w:t>
      </w:r>
      <w:r w:rsidR="00B54C66" w:rsidRPr="005226AB">
        <w:rPr>
          <w:color w:val="000000" w:themeColor="text1"/>
          <w:sz w:val="22"/>
          <w:szCs w:val="22"/>
        </w:rPr>
        <w:t xml:space="preserve">his forms </w:t>
      </w:r>
      <w:r w:rsidR="005606BA" w:rsidRPr="005226AB">
        <w:rPr>
          <w:color w:val="000000" w:themeColor="text1"/>
          <w:sz w:val="22"/>
          <w:szCs w:val="22"/>
        </w:rPr>
        <w:t xml:space="preserve">the </w:t>
      </w:r>
      <w:r w:rsidR="005606BA" w:rsidRPr="005226AB">
        <w:rPr>
          <w:color w:val="000000" w:themeColor="text1"/>
          <w:sz w:val="22"/>
          <w:szCs w:val="22"/>
        </w:rPr>
        <w:lastRenderedPageBreak/>
        <w:t>core</w:t>
      </w:r>
      <w:r w:rsidR="007569FE" w:rsidRPr="005226AB">
        <w:rPr>
          <w:color w:val="000000" w:themeColor="text1"/>
          <w:sz w:val="22"/>
          <w:szCs w:val="22"/>
        </w:rPr>
        <w:t xml:space="preserve"> function of the agreement</w:t>
      </w:r>
      <w:r w:rsidR="00B54C66" w:rsidRPr="005226AB">
        <w:rPr>
          <w:color w:val="000000" w:themeColor="text1"/>
          <w:sz w:val="22"/>
          <w:szCs w:val="22"/>
        </w:rPr>
        <w:t>, which</w:t>
      </w:r>
      <w:r w:rsidR="007569FE" w:rsidRPr="005226AB">
        <w:rPr>
          <w:color w:val="000000" w:themeColor="text1"/>
          <w:sz w:val="22"/>
          <w:szCs w:val="22"/>
        </w:rPr>
        <w:t xml:space="preserve"> </w:t>
      </w:r>
      <w:r w:rsidR="0072624F" w:rsidRPr="005226AB">
        <w:rPr>
          <w:color w:val="000000" w:themeColor="text1"/>
          <w:sz w:val="22"/>
          <w:szCs w:val="22"/>
        </w:rPr>
        <w:t xml:space="preserve">is to provide for asylum seekers trying to reach the UK to be shipped to Rwanda instead for </w:t>
      </w:r>
      <w:r w:rsidR="006D3143" w:rsidRPr="005226AB">
        <w:rPr>
          <w:color w:val="000000" w:themeColor="text1"/>
          <w:sz w:val="22"/>
          <w:szCs w:val="22"/>
        </w:rPr>
        <w:t xml:space="preserve">their </w:t>
      </w:r>
      <w:r w:rsidR="0072624F" w:rsidRPr="005226AB">
        <w:rPr>
          <w:color w:val="000000" w:themeColor="text1"/>
          <w:sz w:val="22"/>
          <w:szCs w:val="22"/>
        </w:rPr>
        <w:t>claims to be processed there.</w:t>
      </w:r>
      <w:r w:rsidR="0072624F" w:rsidRPr="005226AB">
        <w:rPr>
          <w:rStyle w:val="FootnoteReference"/>
          <w:color w:val="000000" w:themeColor="text1"/>
          <w:sz w:val="22"/>
          <w:szCs w:val="22"/>
        </w:rPr>
        <w:footnoteReference w:id="128"/>
      </w:r>
      <w:r w:rsidR="00E70398" w:rsidRPr="005226AB">
        <w:rPr>
          <w:color w:val="000000" w:themeColor="text1"/>
          <w:sz w:val="22"/>
          <w:szCs w:val="22"/>
        </w:rPr>
        <w:t xml:space="preserve"> What seems to be a ‘partnership’ here </w:t>
      </w:r>
      <w:r w:rsidR="00CE4D36" w:rsidRPr="005226AB">
        <w:rPr>
          <w:color w:val="000000" w:themeColor="text1"/>
          <w:sz w:val="22"/>
          <w:szCs w:val="22"/>
        </w:rPr>
        <w:t xml:space="preserve">however amounts to the practice known as ‘border externalisation’. </w:t>
      </w:r>
      <w:r w:rsidR="00772AAC" w:rsidRPr="005226AB">
        <w:rPr>
          <w:color w:val="000000" w:themeColor="text1"/>
          <w:sz w:val="22"/>
          <w:szCs w:val="22"/>
        </w:rPr>
        <w:t xml:space="preserve">This is defined </w:t>
      </w:r>
      <w:r w:rsidR="00CE4D36" w:rsidRPr="005226AB">
        <w:rPr>
          <w:color w:val="000000" w:themeColor="text1"/>
          <w:sz w:val="22"/>
          <w:szCs w:val="22"/>
        </w:rPr>
        <w:t>as “the process of shifting functions normally undertaken by a State within its own territory, so they take place, in part or in whole, outside its territory”.</w:t>
      </w:r>
      <w:r w:rsidR="00CE4D36" w:rsidRPr="005226AB">
        <w:rPr>
          <w:rStyle w:val="FootnoteReference"/>
          <w:color w:val="000000" w:themeColor="text1"/>
          <w:sz w:val="22"/>
          <w:szCs w:val="22"/>
        </w:rPr>
        <w:footnoteReference w:id="129"/>
      </w:r>
      <w:r w:rsidR="00063FCE" w:rsidRPr="005226AB">
        <w:rPr>
          <w:color w:val="000000" w:themeColor="text1"/>
          <w:sz w:val="22"/>
          <w:szCs w:val="22"/>
        </w:rPr>
        <w:t xml:space="preserve"> In other words, the outsourcing of government functions.</w:t>
      </w:r>
    </w:p>
    <w:p w14:paraId="5B531B91" w14:textId="26EA8A81" w:rsidR="005115CF" w:rsidRPr="005226AB" w:rsidRDefault="00E444B4" w:rsidP="004470D7">
      <w:pPr>
        <w:pStyle w:val="NormalWeb"/>
        <w:spacing w:line="360" w:lineRule="auto"/>
        <w:rPr>
          <w:color w:val="000000" w:themeColor="text1"/>
          <w:sz w:val="22"/>
          <w:szCs w:val="22"/>
        </w:rPr>
      </w:pPr>
      <w:r w:rsidRPr="005226AB">
        <w:rPr>
          <w:color w:val="000000" w:themeColor="text1"/>
          <w:sz w:val="22"/>
          <w:szCs w:val="22"/>
        </w:rPr>
        <w:t>In addition to this agreement being a</w:t>
      </w:r>
      <w:r w:rsidR="004470D7" w:rsidRPr="005226AB">
        <w:rPr>
          <w:color w:val="000000" w:themeColor="text1"/>
          <w:sz w:val="22"/>
          <w:szCs w:val="22"/>
        </w:rPr>
        <w:t xml:space="preserve">n instance of border externalisation, it is also argued that this theme amounts to </w:t>
      </w:r>
      <w:r w:rsidR="00071094" w:rsidRPr="005226AB">
        <w:rPr>
          <w:color w:val="000000" w:themeColor="text1"/>
          <w:sz w:val="22"/>
          <w:szCs w:val="22"/>
        </w:rPr>
        <w:t>‘</w:t>
      </w:r>
      <w:r w:rsidR="004470D7" w:rsidRPr="005226AB">
        <w:rPr>
          <w:color w:val="000000" w:themeColor="text1"/>
          <w:sz w:val="22"/>
          <w:szCs w:val="22"/>
        </w:rPr>
        <w:t>border imperialism</w:t>
      </w:r>
      <w:r w:rsidR="00071094" w:rsidRPr="005226AB">
        <w:rPr>
          <w:color w:val="000000" w:themeColor="text1"/>
          <w:sz w:val="22"/>
          <w:szCs w:val="22"/>
        </w:rPr>
        <w:t>’</w:t>
      </w:r>
      <w:r w:rsidR="004470D7" w:rsidRPr="005226AB">
        <w:rPr>
          <w:color w:val="000000" w:themeColor="text1"/>
          <w:sz w:val="22"/>
          <w:szCs w:val="22"/>
        </w:rPr>
        <w:t xml:space="preserve">. </w:t>
      </w:r>
      <w:r w:rsidR="00FF16A2" w:rsidRPr="005226AB">
        <w:rPr>
          <w:color w:val="000000" w:themeColor="text1"/>
          <w:sz w:val="22"/>
          <w:szCs w:val="22"/>
        </w:rPr>
        <w:t xml:space="preserve">To demonstrate this, </w:t>
      </w:r>
      <w:r w:rsidR="00233AEB" w:rsidRPr="005226AB">
        <w:rPr>
          <w:color w:val="000000" w:themeColor="text1"/>
          <w:sz w:val="22"/>
          <w:szCs w:val="22"/>
        </w:rPr>
        <w:t xml:space="preserve">the scope of imperialism must be </w:t>
      </w:r>
      <w:r w:rsidR="00634736" w:rsidRPr="005226AB">
        <w:rPr>
          <w:color w:val="000000" w:themeColor="text1"/>
          <w:sz w:val="22"/>
          <w:szCs w:val="22"/>
        </w:rPr>
        <w:t>(re)determined</w:t>
      </w:r>
      <w:r w:rsidR="00233AEB" w:rsidRPr="005226AB">
        <w:rPr>
          <w:color w:val="000000" w:themeColor="text1"/>
          <w:sz w:val="22"/>
          <w:szCs w:val="22"/>
        </w:rPr>
        <w:t>.</w:t>
      </w:r>
      <w:r w:rsidR="00634736" w:rsidRPr="005226AB">
        <w:rPr>
          <w:rStyle w:val="FootnoteReference"/>
          <w:color w:val="000000" w:themeColor="text1"/>
          <w:sz w:val="22"/>
          <w:szCs w:val="22"/>
        </w:rPr>
        <w:footnoteReference w:id="130"/>
      </w:r>
      <w:r w:rsidR="00233AEB" w:rsidRPr="005226AB">
        <w:rPr>
          <w:color w:val="000000" w:themeColor="text1"/>
          <w:sz w:val="22"/>
          <w:szCs w:val="22"/>
        </w:rPr>
        <w:t xml:space="preserve"> </w:t>
      </w:r>
      <w:r w:rsidR="00634736" w:rsidRPr="005226AB">
        <w:rPr>
          <w:color w:val="000000" w:themeColor="text1"/>
          <w:sz w:val="22"/>
          <w:szCs w:val="22"/>
        </w:rPr>
        <w:t>Scholars such as</w:t>
      </w:r>
      <w:r w:rsidR="00F17036" w:rsidRPr="005226AB">
        <w:rPr>
          <w:color w:val="000000" w:themeColor="text1"/>
          <w:sz w:val="22"/>
          <w:szCs w:val="22"/>
        </w:rPr>
        <w:t xml:space="preserve"> Harvey conceptualise </w:t>
      </w:r>
      <w:r w:rsidR="005115CF" w:rsidRPr="005226AB">
        <w:rPr>
          <w:color w:val="000000" w:themeColor="text1"/>
          <w:sz w:val="22"/>
          <w:szCs w:val="22"/>
        </w:rPr>
        <w:t>Imperialism simply as a process of “overseas expansion”</w:t>
      </w:r>
      <w:r w:rsidR="005115CF" w:rsidRPr="005226AB">
        <w:rPr>
          <w:rStyle w:val="FootnoteReference"/>
          <w:color w:val="000000" w:themeColor="text1"/>
          <w:sz w:val="22"/>
          <w:szCs w:val="22"/>
        </w:rPr>
        <w:footnoteReference w:id="131"/>
      </w:r>
      <w:r w:rsidR="005115CF" w:rsidRPr="005226AB">
        <w:rPr>
          <w:color w:val="000000" w:themeColor="text1"/>
          <w:sz w:val="22"/>
          <w:szCs w:val="22"/>
        </w:rPr>
        <w:t>beyond this, to borrow from the first chapter, Said expands this theory to mean the “theory and practice of a domineering metropole over a distant territory”.</w:t>
      </w:r>
      <w:r w:rsidR="005115CF" w:rsidRPr="005226AB">
        <w:rPr>
          <w:rStyle w:val="FootnoteReference"/>
          <w:color w:val="000000" w:themeColor="text1"/>
          <w:sz w:val="22"/>
          <w:szCs w:val="22"/>
        </w:rPr>
        <w:footnoteReference w:id="132"/>
      </w:r>
      <w:r w:rsidR="005115CF" w:rsidRPr="005226AB">
        <w:rPr>
          <w:color w:val="000000" w:themeColor="text1"/>
          <w:sz w:val="22"/>
          <w:szCs w:val="22"/>
        </w:rPr>
        <w:t xml:space="preserve"> Necessarily, Imperialism must be understood as the engine or logic of colonialism </w:t>
      </w:r>
      <w:r w:rsidR="005115CF" w:rsidRPr="005226AB">
        <w:rPr>
          <w:rStyle w:val="FootnoteReference"/>
          <w:color w:val="000000" w:themeColor="text1"/>
          <w:sz w:val="22"/>
          <w:szCs w:val="22"/>
        </w:rPr>
        <w:footnoteReference w:id="133"/>
      </w:r>
      <w:r w:rsidR="005115CF" w:rsidRPr="005226AB">
        <w:rPr>
          <w:color w:val="000000" w:themeColor="text1"/>
          <w:sz w:val="22"/>
          <w:szCs w:val="22"/>
        </w:rPr>
        <w:t>. Thus, the relevant case of the UK and Rwanda shows an imperial relationship where the UK is the ‘dominant metropole’</w:t>
      </w:r>
      <w:r w:rsidR="000F02E4" w:rsidRPr="005226AB">
        <w:rPr>
          <w:rStyle w:val="FootnoteReference"/>
          <w:color w:val="000000" w:themeColor="text1"/>
          <w:sz w:val="22"/>
          <w:szCs w:val="22"/>
        </w:rPr>
        <w:footnoteReference w:id="134"/>
      </w:r>
      <w:r w:rsidR="005115CF" w:rsidRPr="005226AB">
        <w:rPr>
          <w:color w:val="000000" w:themeColor="text1"/>
          <w:sz w:val="22"/>
          <w:szCs w:val="22"/>
        </w:rPr>
        <w:t xml:space="preserve"> domineering over Rwanda. With this understanding, Walia coins the term ‘Border Imperialism’ to describe the phenomena of border externalisation where “the definition of a border increasingly refers</w:t>
      </w:r>
      <w:r w:rsidR="005115CF" w:rsidRPr="005226AB">
        <w:rPr>
          <w:b/>
          <w:bCs/>
          <w:i/>
          <w:iCs/>
          <w:color w:val="000000" w:themeColor="text1"/>
          <w:sz w:val="22"/>
          <w:szCs w:val="22"/>
        </w:rPr>
        <w:t xml:space="preserve"> not</w:t>
      </w:r>
      <w:r w:rsidR="005115CF" w:rsidRPr="005226AB">
        <w:rPr>
          <w:color w:val="000000" w:themeColor="text1"/>
          <w:sz w:val="22"/>
          <w:szCs w:val="22"/>
        </w:rPr>
        <w:t xml:space="preserve"> to the territorial limit of the state </w:t>
      </w:r>
      <w:r w:rsidR="005115CF" w:rsidRPr="005226AB">
        <w:rPr>
          <w:b/>
          <w:bCs/>
          <w:i/>
          <w:iCs/>
          <w:color w:val="000000" w:themeColor="text1"/>
          <w:sz w:val="22"/>
          <w:szCs w:val="22"/>
        </w:rPr>
        <w:t>but</w:t>
      </w:r>
      <w:r w:rsidR="005115CF" w:rsidRPr="005226AB">
        <w:rPr>
          <w:color w:val="000000" w:themeColor="text1"/>
          <w:sz w:val="22"/>
          <w:szCs w:val="22"/>
        </w:rPr>
        <w:t xml:space="preserve"> to management practices directed at where the migrant is”</w:t>
      </w:r>
      <w:r w:rsidR="005115CF" w:rsidRPr="005226AB">
        <w:rPr>
          <w:rStyle w:val="FootnoteReference"/>
          <w:color w:val="000000" w:themeColor="text1"/>
          <w:sz w:val="22"/>
          <w:szCs w:val="22"/>
        </w:rPr>
        <w:footnoteReference w:id="135"/>
      </w:r>
      <w:r w:rsidR="005115CF" w:rsidRPr="005226AB">
        <w:rPr>
          <w:color w:val="000000" w:themeColor="text1"/>
          <w:sz w:val="22"/>
          <w:szCs w:val="22"/>
        </w:rPr>
        <w:t xml:space="preserve">. </w:t>
      </w:r>
      <w:r w:rsidR="005115CF" w:rsidRPr="005226AB">
        <w:rPr>
          <w:b/>
          <w:bCs/>
          <w:color w:val="000000" w:themeColor="text1"/>
          <w:sz w:val="22"/>
          <w:szCs w:val="22"/>
        </w:rPr>
        <w:t>The UK- Rwanda agreement therefore shows an imperial relationship where the UK exercises control over the overseas territory for the purpose of managing its borders against racialised people/migrants, and since imperialism is the working logic of colonialism, this may be construed as colonial.</w:t>
      </w:r>
    </w:p>
    <w:p w14:paraId="0A46C955" w14:textId="21F296C2" w:rsidR="001B5932" w:rsidRPr="005226AB" w:rsidRDefault="00804658" w:rsidP="00B6269B">
      <w:pPr>
        <w:pStyle w:val="NormalWeb"/>
        <w:spacing w:line="360" w:lineRule="auto"/>
        <w:rPr>
          <w:color w:val="000000" w:themeColor="text1"/>
          <w:sz w:val="22"/>
          <w:szCs w:val="22"/>
        </w:rPr>
      </w:pPr>
      <w:r w:rsidRPr="005226AB">
        <w:rPr>
          <w:color w:val="000000" w:themeColor="text1"/>
          <w:sz w:val="22"/>
          <w:szCs w:val="22"/>
        </w:rPr>
        <w:t>In addition</w:t>
      </w:r>
      <w:r w:rsidR="00AF64A8" w:rsidRPr="005226AB">
        <w:rPr>
          <w:color w:val="000000" w:themeColor="text1"/>
          <w:sz w:val="22"/>
          <w:szCs w:val="22"/>
        </w:rPr>
        <w:t>, a further colonial aspect of the agreement may be seen in the disregard for racialised lives evident in its application. The foremost instance of this is the fact that the government neglected to take into consideration the safety profile of</w:t>
      </w:r>
      <w:r w:rsidR="004022E7" w:rsidRPr="005226AB">
        <w:rPr>
          <w:color w:val="000000" w:themeColor="text1"/>
          <w:sz w:val="22"/>
          <w:szCs w:val="22"/>
        </w:rPr>
        <w:t xml:space="preserve"> Rwanda</w:t>
      </w:r>
      <w:r w:rsidR="00AF64A8" w:rsidRPr="005226AB">
        <w:rPr>
          <w:color w:val="000000" w:themeColor="text1"/>
          <w:sz w:val="22"/>
          <w:szCs w:val="22"/>
        </w:rPr>
        <w:t>, especially along the axis of gender and sexuality.</w:t>
      </w:r>
      <w:r w:rsidR="00AF64A8" w:rsidRPr="005226AB">
        <w:rPr>
          <w:rStyle w:val="FootnoteReference"/>
          <w:color w:val="000000" w:themeColor="text1"/>
          <w:sz w:val="22"/>
          <w:szCs w:val="22"/>
        </w:rPr>
        <w:footnoteReference w:id="136"/>
      </w:r>
      <w:r w:rsidR="00AF64A8" w:rsidRPr="005226AB">
        <w:rPr>
          <w:color w:val="000000" w:themeColor="text1"/>
          <w:sz w:val="22"/>
          <w:szCs w:val="22"/>
        </w:rPr>
        <w:t xml:space="preserve"> Next is the fact that it offshores migrants  but contains no legal framework for justice to be accessed</w:t>
      </w:r>
      <w:r w:rsidR="00B17F7F" w:rsidRPr="005226AB">
        <w:rPr>
          <w:color w:val="000000" w:themeColor="text1"/>
          <w:sz w:val="22"/>
          <w:szCs w:val="22"/>
        </w:rPr>
        <w:t xml:space="preserve"> in the case </w:t>
      </w:r>
      <w:r w:rsidR="00B17F7F" w:rsidRPr="005226AB">
        <w:rPr>
          <w:color w:val="000000" w:themeColor="text1"/>
          <w:sz w:val="22"/>
          <w:szCs w:val="22"/>
        </w:rPr>
        <w:lastRenderedPageBreak/>
        <w:t>of wrongdoing</w:t>
      </w:r>
      <w:r w:rsidR="00AF64A8" w:rsidRPr="005226AB">
        <w:rPr>
          <w:color w:val="000000" w:themeColor="text1"/>
          <w:sz w:val="22"/>
          <w:szCs w:val="22"/>
        </w:rPr>
        <w:t>.</w:t>
      </w:r>
      <w:r w:rsidR="00AF64A8" w:rsidRPr="005226AB">
        <w:rPr>
          <w:rStyle w:val="FootnoteReference"/>
          <w:color w:val="000000" w:themeColor="text1"/>
          <w:sz w:val="22"/>
          <w:szCs w:val="22"/>
        </w:rPr>
        <w:footnoteReference w:id="137"/>
      </w:r>
      <w:r w:rsidR="00AF64A8" w:rsidRPr="005226AB">
        <w:rPr>
          <w:color w:val="000000" w:themeColor="text1"/>
          <w:sz w:val="22"/>
          <w:szCs w:val="22"/>
        </w:rPr>
        <w:t xml:space="preserve"> Finally, it has been reported to go against both the refugee convention and the convention which protects stateless people.</w:t>
      </w:r>
      <w:r w:rsidR="00AF64A8" w:rsidRPr="005226AB">
        <w:rPr>
          <w:rStyle w:val="FootnoteReference"/>
          <w:color w:val="000000" w:themeColor="text1"/>
          <w:sz w:val="22"/>
          <w:szCs w:val="22"/>
        </w:rPr>
        <w:footnoteReference w:id="138"/>
      </w:r>
      <w:r w:rsidR="002D324C" w:rsidRPr="005226AB">
        <w:rPr>
          <w:color w:val="000000" w:themeColor="text1"/>
          <w:sz w:val="22"/>
          <w:szCs w:val="22"/>
        </w:rPr>
        <w:t xml:space="preserve">It </w:t>
      </w:r>
      <w:r w:rsidR="009B3115" w:rsidRPr="005226AB">
        <w:rPr>
          <w:color w:val="000000" w:themeColor="text1"/>
          <w:sz w:val="22"/>
          <w:szCs w:val="22"/>
        </w:rPr>
        <w:t xml:space="preserve">has therefore been shown in these instances that the framework of the Rwanda agreement </w:t>
      </w:r>
      <w:r w:rsidR="00204F10" w:rsidRPr="005226AB">
        <w:rPr>
          <w:color w:val="000000" w:themeColor="text1"/>
          <w:sz w:val="22"/>
          <w:szCs w:val="22"/>
        </w:rPr>
        <w:t xml:space="preserve">in application communicates a disregard for racialised lives. To add to this however, </w:t>
      </w:r>
      <w:r w:rsidR="00C5407A" w:rsidRPr="005226AB">
        <w:rPr>
          <w:color w:val="000000" w:themeColor="text1"/>
          <w:sz w:val="22"/>
          <w:szCs w:val="22"/>
        </w:rPr>
        <w:t>Scholars such as Prakash</w:t>
      </w:r>
      <w:r w:rsidR="0028334F" w:rsidRPr="005226AB">
        <w:rPr>
          <w:color w:val="000000" w:themeColor="text1"/>
          <w:sz w:val="22"/>
          <w:szCs w:val="22"/>
        </w:rPr>
        <w:t>,</w:t>
      </w:r>
      <w:r w:rsidR="00C5407A" w:rsidRPr="005226AB">
        <w:rPr>
          <w:rStyle w:val="FootnoteReference"/>
          <w:color w:val="000000" w:themeColor="text1"/>
          <w:sz w:val="22"/>
          <w:szCs w:val="22"/>
        </w:rPr>
        <w:footnoteReference w:id="139"/>
      </w:r>
      <w:r w:rsidR="00C5407A" w:rsidRPr="005226AB">
        <w:rPr>
          <w:color w:val="000000" w:themeColor="text1"/>
          <w:sz w:val="22"/>
          <w:szCs w:val="22"/>
        </w:rPr>
        <w:t>and Walia</w:t>
      </w:r>
      <w:r w:rsidR="0028334F" w:rsidRPr="005226AB">
        <w:rPr>
          <w:rStyle w:val="FootnoteReference"/>
          <w:color w:val="000000" w:themeColor="text1"/>
          <w:sz w:val="22"/>
          <w:szCs w:val="22"/>
        </w:rPr>
        <w:footnoteReference w:id="140"/>
      </w:r>
      <w:r w:rsidR="00C5407A" w:rsidRPr="005226AB">
        <w:rPr>
          <w:color w:val="000000" w:themeColor="text1"/>
          <w:sz w:val="22"/>
          <w:szCs w:val="22"/>
        </w:rPr>
        <w:t xml:space="preserve"> </w:t>
      </w:r>
      <w:r w:rsidR="00D31347" w:rsidRPr="005226AB">
        <w:rPr>
          <w:color w:val="000000" w:themeColor="text1"/>
          <w:sz w:val="22"/>
          <w:szCs w:val="22"/>
        </w:rPr>
        <w:t xml:space="preserve">have shown </w:t>
      </w:r>
      <w:r w:rsidR="0028334F" w:rsidRPr="005226AB">
        <w:rPr>
          <w:color w:val="000000" w:themeColor="text1"/>
          <w:sz w:val="22"/>
          <w:szCs w:val="22"/>
        </w:rPr>
        <w:t xml:space="preserve">that the irony of this disregard lies in the fact that </w:t>
      </w:r>
      <w:r w:rsidR="00C70F7C" w:rsidRPr="005226AB">
        <w:rPr>
          <w:color w:val="000000" w:themeColor="text1"/>
          <w:sz w:val="22"/>
          <w:szCs w:val="22"/>
        </w:rPr>
        <w:t xml:space="preserve">the displacement today can be directly linked to the colonial practices of the </w:t>
      </w:r>
      <w:r w:rsidR="00D05DF6" w:rsidRPr="005226AB">
        <w:rPr>
          <w:color w:val="000000" w:themeColor="text1"/>
          <w:sz w:val="22"/>
          <w:szCs w:val="22"/>
        </w:rPr>
        <w:t xml:space="preserve">of the Global North </w:t>
      </w:r>
      <w:r w:rsidR="00471856" w:rsidRPr="005226AB">
        <w:rPr>
          <w:color w:val="000000" w:themeColor="text1"/>
          <w:sz w:val="22"/>
          <w:szCs w:val="22"/>
        </w:rPr>
        <w:t xml:space="preserve">in the global south, where it has been observed that the majority of displaced people </w:t>
      </w:r>
      <w:r w:rsidR="00B7147A" w:rsidRPr="005226AB">
        <w:rPr>
          <w:color w:val="000000" w:themeColor="text1"/>
          <w:sz w:val="22"/>
          <w:szCs w:val="22"/>
        </w:rPr>
        <w:t>migrate from</w:t>
      </w:r>
      <w:r w:rsidR="00B6269B" w:rsidRPr="005226AB">
        <w:rPr>
          <w:color w:val="000000" w:themeColor="text1"/>
          <w:sz w:val="22"/>
          <w:szCs w:val="22"/>
        </w:rPr>
        <w:t>.</w:t>
      </w:r>
      <w:r w:rsidR="00B7147A" w:rsidRPr="005226AB">
        <w:rPr>
          <w:rStyle w:val="FootnoteReference"/>
          <w:color w:val="000000" w:themeColor="text1"/>
          <w:sz w:val="22"/>
          <w:szCs w:val="22"/>
        </w:rPr>
        <w:footnoteReference w:id="141"/>
      </w:r>
    </w:p>
    <w:p w14:paraId="629F9FAB" w14:textId="1CF6D0E9" w:rsidR="00B87245" w:rsidRPr="005226AB" w:rsidRDefault="00B87245" w:rsidP="001B5932">
      <w:pPr>
        <w:pStyle w:val="Heading2"/>
        <w:ind w:left="0" w:firstLine="0"/>
        <w:rPr>
          <w:rFonts w:cs="Times New Roman"/>
          <w:color w:val="000000" w:themeColor="text1"/>
          <w:sz w:val="22"/>
          <w:szCs w:val="22"/>
        </w:rPr>
      </w:pPr>
      <w:bookmarkStart w:id="26" w:name="_Toc135200501"/>
      <w:r w:rsidRPr="005226AB">
        <w:rPr>
          <w:rFonts w:cs="Times New Roman"/>
          <w:color w:val="000000" w:themeColor="text1"/>
          <w:sz w:val="22"/>
          <w:szCs w:val="22"/>
        </w:rPr>
        <w:t>3.4</w:t>
      </w:r>
      <w:r w:rsidR="001B64D5">
        <w:rPr>
          <w:rFonts w:cs="Times New Roman"/>
          <w:color w:val="000000" w:themeColor="text1"/>
          <w:sz w:val="22"/>
          <w:szCs w:val="22"/>
        </w:rPr>
        <w:t xml:space="preserve"> </w:t>
      </w:r>
      <w:r w:rsidRPr="005226AB">
        <w:rPr>
          <w:rFonts w:cs="Times New Roman"/>
          <w:color w:val="000000" w:themeColor="text1"/>
          <w:sz w:val="22"/>
          <w:szCs w:val="22"/>
        </w:rPr>
        <w:t>Conclusion</w:t>
      </w:r>
      <w:bookmarkEnd w:id="26"/>
    </w:p>
    <w:p w14:paraId="0A5FCBD9" w14:textId="0F5CFAD1" w:rsidR="005115CF" w:rsidRPr="005226AB" w:rsidRDefault="00B6269B" w:rsidP="005115C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In conclusion, this chapter has argued that</w:t>
      </w:r>
      <w:r w:rsidR="00227775" w:rsidRPr="005226AB">
        <w:rPr>
          <w:rFonts w:cs="Times New Roman"/>
          <w:color w:val="000000" w:themeColor="text1"/>
          <w:sz w:val="22"/>
          <w:szCs w:val="22"/>
        </w:rPr>
        <w:t xml:space="preserve"> the most recent Immigration law have not departed from colonial t</w:t>
      </w:r>
      <w:r w:rsidR="00805E05" w:rsidRPr="005226AB">
        <w:rPr>
          <w:rFonts w:cs="Times New Roman"/>
          <w:color w:val="000000" w:themeColor="text1"/>
          <w:sz w:val="22"/>
          <w:szCs w:val="22"/>
        </w:rPr>
        <w:t>hemes but continue to entrench them. This was analysed principall</w:t>
      </w:r>
      <w:r w:rsidR="00C94202" w:rsidRPr="005226AB">
        <w:rPr>
          <w:rFonts w:cs="Times New Roman"/>
          <w:color w:val="000000" w:themeColor="text1"/>
          <w:sz w:val="22"/>
          <w:szCs w:val="22"/>
        </w:rPr>
        <w:t xml:space="preserve">y through the </w:t>
      </w:r>
      <w:r w:rsidR="00C94202" w:rsidRPr="005226AB">
        <w:rPr>
          <w:rFonts w:cs="Times New Roman"/>
          <w:color w:val="000000" w:themeColor="text1"/>
          <w:sz w:val="22"/>
          <w:szCs w:val="22"/>
        </w:rPr>
        <w:t>Nationality and Borders Act 2022 (NABA), and the illegal migration bill</w:t>
      </w:r>
      <w:r w:rsidR="00C94202" w:rsidRPr="005226AB">
        <w:rPr>
          <w:rFonts w:cs="Times New Roman"/>
          <w:color w:val="000000" w:themeColor="text1"/>
          <w:sz w:val="22"/>
          <w:szCs w:val="22"/>
        </w:rPr>
        <w:t xml:space="preserve">. First the Illegal migration Bill was </w:t>
      </w:r>
      <w:r w:rsidR="005C77EA" w:rsidRPr="005226AB">
        <w:rPr>
          <w:rFonts w:cs="Times New Roman"/>
          <w:color w:val="000000" w:themeColor="text1"/>
          <w:sz w:val="22"/>
          <w:szCs w:val="22"/>
        </w:rPr>
        <w:t>treated,</w:t>
      </w:r>
      <w:r w:rsidR="00C94202" w:rsidRPr="005226AB">
        <w:rPr>
          <w:rFonts w:cs="Times New Roman"/>
          <w:color w:val="000000" w:themeColor="text1"/>
          <w:sz w:val="22"/>
          <w:szCs w:val="22"/>
        </w:rPr>
        <w:t xml:space="preserve"> and it was shown that through the wording of the Bill it </w:t>
      </w:r>
      <w:r w:rsidR="000D282C" w:rsidRPr="005226AB">
        <w:rPr>
          <w:rFonts w:cs="Times New Roman"/>
          <w:color w:val="000000" w:themeColor="text1"/>
          <w:sz w:val="22"/>
          <w:szCs w:val="22"/>
        </w:rPr>
        <w:t>legitimises the creation of the illegal. The colonial dimension was seen particu</w:t>
      </w:r>
      <w:r w:rsidR="006C0E93" w:rsidRPr="005226AB">
        <w:rPr>
          <w:rFonts w:cs="Times New Roman"/>
          <w:color w:val="000000" w:themeColor="text1"/>
          <w:sz w:val="22"/>
          <w:szCs w:val="22"/>
        </w:rPr>
        <w:t>larly in the way it echoed the same ‘undesirable</w:t>
      </w:r>
      <w:r w:rsidR="005C33FD" w:rsidRPr="005226AB">
        <w:rPr>
          <w:rFonts w:cs="Times New Roman"/>
          <w:color w:val="000000" w:themeColor="text1"/>
          <w:sz w:val="22"/>
          <w:szCs w:val="22"/>
        </w:rPr>
        <w:t>s’</w:t>
      </w:r>
      <w:r w:rsidR="006C0E93" w:rsidRPr="005226AB">
        <w:rPr>
          <w:rFonts w:cs="Times New Roman"/>
          <w:color w:val="000000" w:themeColor="text1"/>
          <w:sz w:val="22"/>
          <w:szCs w:val="22"/>
        </w:rPr>
        <w:t xml:space="preserve"> logic of the Aliens act 190</w:t>
      </w:r>
      <w:r w:rsidR="005C33FD" w:rsidRPr="005226AB">
        <w:rPr>
          <w:rFonts w:cs="Times New Roman"/>
          <w:color w:val="000000" w:themeColor="text1"/>
          <w:sz w:val="22"/>
          <w:szCs w:val="22"/>
        </w:rPr>
        <w:t>5. Next, the UK-Rwanda ‘Asylum Partnership Agreement’</w:t>
      </w:r>
      <w:r w:rsidR="00492024" w:rsidRPr="005226AB">
        <w:rPr>
          <w:rFonts w:cs="Times New Roman"/>
          <w:color w:val="000000" w:themeColor="text1"/>
          <w:sz w:val="22"/>
          <w:szCs w:val="22"/>
        </w:rPr>
        <w:t>,</w:t>
      </w:r>
      <w:r w:rsidR="005C33FD" w:rsidRPr="005226AB">
        <w:rPr>
          <w:rFonts w:cs="Times New Roman"/>
          <w:color w:val="000000" w:themeColor="text1"/>
          <w:sz w:val="22"/>
          <w:szCs w:val="22"/>
        </w:rPr>
        <w:t xml:space="preserve"> central to the enforcement of the NABA</w:t>
      </w:r>
      <w:r w:rsidR="00492024" w:rsidRPr="005226AB">
        <w:rPr>
          <w:rFonts w:cs="Times New Roman"/>
          <w:color w:val="000000" w:themeColor="text1"/>
          <w:sz w:val="22"/>
          <w:szCs w:val="22"/>
        </w:rPr>
        <w:t xml:space="preserve"> was analysed to be an expression of border </w:t>
      </w:r>
      <w:r w:rsidR="002A37AF" w:rsidRPr="005226AB">
        <w:rPr>
          <w:rFonts w:cs="Times New Roman"/>
          <w:color w:val="000000" w:themeColor="text1"/>
          <w:sz w:val="22"/>
          <w:szCs w:val="22"/>
        </w:rPr>
        <w:t xml:space="preserve">externalisation, which was later analysed according to </w:t>
      </w:r>
      <w:r w:rsidR="00F27CBA" w:rsidRPr="005226AB">
        <w:rPr>
          <w:rFonts w:cs="Times New Roman"/>
          <w:color w:val="000000" w:themeColor="text1"/>
          <w:sz w:val="22"/>
          <w:szCs w:val="22"/>
        </w:rPr>
        <w:t>Walia’s observation, to amount to ‘border imperialism’. The colonial dimension here was echoed</w:t>
      </w:r>
      <w:r w:rsidR="00142C80" w:rsidRPr="005226AB">
        <w:rPr>
          <w:rFonts w:cs="Times New Roman"/>
          <w:color w:val="000000" w:themeColor="text1"/>
          <w:sz w:val="22"/>
          <w:szCs w:val="22"/>
        </w:rPr>
        <w:t xml:space="preserve"> through the imperialism central to the </w:t>
      </w:r>
      <w:r w:rsidR="00753854" w:rsidRPr="005226AB">
        <w:rPr>
          <w:rFonts w:cs="Times New Roman"/>
          <w:color w:val="000000" w:themeColor="text1"/>
          <w:sz w:val="22"/>
          <w:szCs w:val="22"/>
        </w:rPr>
        <w:t>theme but</w:t>
      </w:r>
      <w:r w:rsidR="00142C80" w:rsidRPr="005226AB">
        <w:rPr>
          <w:rFonts w:cs="Times New Roman"/>
          <w:color w:val="000000" w:themeColor="text1"/>
          <w:sz w:val="22"/>
          <w:szCs w:val="22"/>
        </w:rPr>
        <w:t xml:space="preserve"> was additionally examined through the instances of the Agreement’s application, </w:t>
      </w:r>
      <w:r w:rsidR="005C77EA" w:rsidRPr="005226AB">
        <w:rPr>
          <w:rFonts w:cs="Times New Roman"/>
          <w:color w:val="000000" w:themeColor="text1"/>
          <w:sz w:val="22"/>
          <w:szCs w:val="22"/>
        </w:rPr>
        <w:t>to show that it communicated a deep disregard for its racialised targets.</w:t>
      </w:r>
    </w:p>
    <w:p w14:paraId="181C0AA4" w14:textId="77777777" w:rsidR="005115CF" w:rsidRPr="005226AB" w:rsidRDefault="005115CF" w:rsidP="005115CF">
      <w:pPr>
        <w:spacing w:line="360" w:lineRule="auto"/>
        <w:ind w:left="0" w:firstLine="0"/>
        <w:rPr>
          <w:rFonts w:cs="Times New Roman"/>
          <w:color w:val="000000" w:themeColor="text1"/>
          <w:sz w:val="22"/>
          <w:szCs w:val="22"/>
        </w:rPr>
      </w:pPr>
    </w:p>
    <w:p w14:paraId="06D10202" w14:textId="77777777" w:rsidR="005115CF" w:rsidRPr="005226AB" w:rsidRDefault="005115CF" w:rsidP="005115CF">
      <w:pPr>
        <w:spacing w:line="360" w:lineRule="auto"/>
        <w:ind w:left="0" w:firstLine="0"/>
        <w:rPr>
          <w:rFonts w:cs="Times New Roman"/>
          <w:color w:val="000000" w:themeColor="text1"/>
          <w:sz w:val="22"/>
          <w:szCs w:val="22"/>
        </w:rPr>
      </w:pPr>
    </w:p>
    <w:p w14:paraId="1B46C4B2" w14:textId="77777777" w:rsidR="005115CF" w:rsidRPr="005226AB" w:rsidRDefault="005115CF" w:rsidP="005115CF">
      <w:pPr>
        <w:spacing w:line="360" w:lineRule="auto"/>
        <w:ind w:left="0" w:firstLine="0"/>
        <w:rPr>
          <w:rFonts w:cs="Times New Roman"/>
          <w:color w:val="000000" w:themeColor="text1"/>
          <w:sz w:val="22"/>
          <w:szCs w:val="22"/>
        </w:rPr>
      </w:pPr>
    </w:p>
    <w:p w14:paraId="04F49C76" w14:textId="77777777" w:rsidR="005115CF" w:rsidRPr="005226AB" w:rsidRDefault="005115CF" w:rsidP="005115CF">
      <w:pPr>
        <w:spacing w:line="360" w:lineRule="auto"/>
        <w:ind w:left="0" w:firstLine="0"/>
        <w:rPr>
          <w:rFonts w:cs="Times New Roman"/>
          <w:color w:val="000000" w:themeColor="text1"/>
          <w:sz w:val="22"/>
          <w:szCs w:val="22"/>
        </w:rPr>
      </w:pPr>
    </w:p>
    <w:p w14:paraId="37230C65" w14:textId="77777777" w:rsidR="005115CF" w:rsidRPr="005226AB" w:rsidRDefault="005115CF" w:rsidP="005115CF">
      <w:pPr>
        <w:spacing w:line="360" w:lineRule="auto"/>
        <w:ind w:left="0" w:firstLine="0"/>
        <w:rPr>
          <w:rFonts w:cs="Times New Roman"/>
          <w:color w:val="000000" w:themeColor="text1"/>
          <w:sz w:val="22"/>
          <w:szCs w:val="22"/>
        </w:rPr>
      </w:pPr>
    </w:p>
    <w:p w14:paraId="569F5B01" w14:textId="77777777" w:rsidR="005115CF" w:rsidRPr="005226AB" w:rsidRDefault="005115CF" w:rsidP="005115CF">
      <w:pPr>
        <w:spacing w:line="360" w:lineRule="auto"/>
        <w:ind w:left="0" w:firstLine="0"/>
        <w:rPr>
          <w:rFonts w:cs="Times New Roman"/>
          <w:color w:val="000000" w:themeColor="text1"/>
          <w:sz w:val="22"/>
          <w:szCs w:val="22"/>
        </w:rPr>
      </w:pPr>
    </w:p>
    <w:p w14:paraId="3A7306D0" w14:textId="77777777" w:rsidR="005115CF" w:rsidRPr="005226AB" w:rsidRDefault="005115CF" w:rsidP="005115CF">
      <w:pPr>
        <w:spacing w:line="360" w:lineRule="auto"/>
        <w:ind w:left="0" w:firstLine="0"/>
        <w:rPr>
          <w:rFonts w:cs="Times New Roman"/>
          <w:color w:val="000000" w:themeColor="text1"/>
          <w:sz w:val="22"/>
          <w:szCs w:val="22"/>
        </w:rPr>
      </w:pPr>
    </w:p>
    <w:p w14:paraId="69D91E0B" w14:textId="77777777" w:rsidR="005115CF" w:rsidRPr="005226AB" w:rsidRDefault="005115CF" w:rsidP="005115CF">
      <w:pPr>
        <w:spacing w:line="360" w:lineRule="auto"/>
        <w:ind w:left="0" w:firstLine="0"/>
        <w:rPr>
          <w:rFonts w:cs="Times New Roman"/>
          <w:color w:val="000000" w:themeColor="text1"/>
          <w:sz w:val="22"/>
          <w:szCs w:val="22"/>
        </w:rPr>
      </w:pPr>
    </w:p>
    <w:p w14:paraId="49628CF3" w14:textId="77777777" w:rsidR="005115CF" w:rsidRPr="005226AB" w:rsidRDefault="005115CF" w:rsidP="005115CF">
      <w:pPr>
        <w:spacing w:line="360" w:lineRule="auto"/>
        <w:ind w:left="0" w:firstLine="0"/>
        <w:rPr>
          <w:rFonts w:cs="Times New Roman"/>
          <w:color w:val="000000" w:themeColor="text1"/>
          <w:sz w:val="22"/>
          <w:szCs w:val="22"/>
        </w:rPr>
      </w:pPr>
    </w:p>
    <w:p w14:paraId="64C610E7" w14:textId="77777777" w:rsidR="005115CF" w:rsidRPr="005226AB" w:rsidRDefault="005115CF" w:rsidP="005115CF">
      <w:pPr>
        <w:spacing w:line="360" w:lineRule="auto"/>
        <w:ind w:left="0" w:firstLine="0"/>
        <w:rPr>
          <w:rFonts w:cs="Times New Roman"/>
          <w:color w:val="000000" w:themeColor="text1"/>
          <w:sz w:val="22"/>
          <w:szCs w:val="22"/>
        </w:rPr>
      </w:pPr>
    </w:p>
    <w:p w14:paraId="1D836AD3" w14:textId="77777777" w:rsidR="005115CF" w:rsidRPr="005226AB" w:rsidRDefault="005115CF" w:rsidP="005115CF">
      <w:pPr>
        <w:spacing w:line="360" w:lineRule="auto"/>
        <w:ind w:left="0" w:firstLine="0"/>
        <w:rPr>
          <w:rFonts w:cs="Times New Roman"/>
          <w:color w:val="000000" w:themeColor="text1"/>
          <w:sz w:val="22"/>
          <w:szCs w:val="22"/>
        </w:rPr>
      </w:pPr>
    </w:p>
    <w:p w14:paraId="55A5F29F" w14:textId="77777777" w:rsidR="005115CF" w:rsidRPr="005226AB" w:rsidRDefault="005115CF" w:rsidP="005115CF">
      <w:pPr>
        <w:spacing w:line="360" w:lineRule="auto"/>
        <w:ind w:left="0" w:firstLine="0"/>
        <w:rPr>
          <w:rFonts w:cs="Times New Roman"/>
          <w:color w:val="000000" w:themeColor="text1"/>
          <w:sz w:val="22"/>
          <w:szCs w:val="22"/>
        </w:rPr>
      </w:pPr>
    </w:p>
    <w:p w14:paraId="5A59B306" w14:textId="77777777" w:rsidR="005115CF" w:rsidRPr="005226AB" w:rsidRDefault="005115CF" w:rsidP="005115CF">
      <w:pPr>
        <w:spacing w:line="360" w:lineRule="auto"/>
        <w:ind w:left="0" w:firstLine="0"/>
        <w:rPr>
          <w:rFonts w:cs="Times New Roman"/>
          <w:color w:val="000000" w:themeColor="text1"/>
          <w:sz w:val="22"/>
          <w:szCs w:val="22"/>
        </w:rPr>
      </w:pPr>
    </w:p>
    <w:p w14:paraId="3E35D149" w14:textId="77777777" w:rsidR="005115CF" w:rsidRPr="005226AB" w:rsidRDefault="005115CF" w:rsidP="005115CF">
      <w:pPr>
        <w:spacing w:line="360" w:lineRule="auto"/>
        <w:ind w:left="0" w:firstLine="0"/>
        <w:rPr>
          <w:rFonts w:cs="Times New Roman"/>
          <w:color w:val="000000" w:themeColor="text1"/>
          <w:sz w:val="22"/>
          <w:szCs w:val="22"/>
        </w:rPr>
      </w:pPr>
    </w:p>
    <w:p w14:paraId="31AAAAC6" w14:textId="77777777" w:rsidR="005115CF" w:rsidRPr="005226AB" w:rsidRDefault="005115CF" w:rsidP="005115CF">
      <w:pPr>
        <w:spacing w:line="360" w:lineRule="auto"/>
        <w:ind w:left="0" w:firstLine="0"/>
        <w:rPr>
          <w:rFonts w:cs="Times New Roman"/>
          <w:color w:val="000000" w:themeColor="text1"/>
          <w:sz w:val="22"/>
          <w:szCs w:val="22"/>
        </w:rPr>
      </w:pPr>
    </w:p>
    <w:p w14:paraId="7B662BD1" w14:textId="77777777" w:rsidR="005115CF" w:rsidRPr="005226AB" w:rsidRDefault="005115CF" w:rsidP="005115CF">
      <w:pPr>
        <w:spacing w:line="360" w:lineRule="auto"/>
        <w:ind w:left="0" w:firstLine="0"/>
        <w:rPr>
          <w:rFonts w:cs="Times New Roman"/>
          <w:color w:val="000000" w:themeColor="text1"/>
          <w:sz w:val="22"/>
          <w:szCs w:val="22"/>
        </w:rPr>
      </w:pPr>
    </w:p>
    <w:p w14:paraId="19ABF27B" w14:textId="77777777" w:rsidR="005115CF" w:rsidRPr="005226AB" w:rsidRDefault="005115CF" w:rsidP="005115CF">
      <w:pPr>
        <w:spacing w:line="360" w:lineRule="auto"/>
        <w:ind w:left="0" w:firstLine="0"/>
        <w:rPr>
          <w:rFonts w:cs="Times New Roman"/>
          <w:color w:val="000000" w:themeColor="text1"/>
          <w:sz w:val="22"/>
          <w:szCs w:val="22"/>
        </w:rPr>
      </w:pPr>
    </w:p>
    <w:p w14:paraId="20230CE3" w14:textId="2B43BD01" w:rsidR="005115CF" w:rsidRDefault="00B87245" w:rsidP="00AA1E67">
      <w:pPr>
        <w:pStyle w:val="Heading1"/>
        <w:ind w:left="0" w:firstLine="0"/>
      </w:pPr>
      <w:bookmarkStart w:id="27" w:name="_Toc135200502"/>
      <w:r w:rsidRPr="00877625">
        <w:t>Conclusion</w:t>
      </w:r>
      <w:bookmarkEnd w:id="27"/>
      <w:r w:rsidRPr="00877625">
        <w:t xml:space="preserve"> </w:t>
      </w:r>
    </w:p>
    <w:p w14:paraId="390D703E" w14:textId="77777777" w:rsidR="00701898" w:rsidRPr="000A3EB3" w:rsidRDefault="00A84A82" w:rsidP="003D0D9F">
      <w:pPr>
        <w:ind w:left="0" w:firstLine="0"/>
        <w:rPr>
          <w:sz w:val="22"/>
          <w:szCs w:val="22"/>
        </w:rPr>
      </w:pPr>
      <w:r w:rsidRPr="000A3EB3">
        <w:rPr>
          <w:sz w:val="22"/>
          <w:szCs w:val="22"/>
        </w:rPr>
        <w:t>Overall, the proj</w:t>
      </w:r>
      <w:r w:rsidR="00110803" w:rsidRPr="000A3EB3">
        <w:rPr>
          <w:sz w:val="22"/>
          <w:szCs w:val="22"/>
        </w:rPr>
        <w:t xml:space="preserve">ect aimed to </w:t>
      </w:r>
      <w:r w:rsidR="000F793B" w:rsidRPr="000A3EB3">
        <w:rPr>
          <w:sz w:val="22"/>
          <w:szCs w:val="22"/>
        </w:rPr>
        <w:t xml:space="preserve">identify the ways in which UK immigration legislation </w:t>
      </w:r>
      <w:r w:rsidR="00C21364" w:rsidRPr="000A3EB3">
        <w:rPr>
          <w:sz w:val="22"/>
          <w:szCs w:val="22"/>
        </w:rPr>
        <w:t xml:space="preserve">may be considered a legacy of colonialism. To this end, the central argument was </w:t>
      </w:r>
      <w:r w:rsidR="006F4C3B" w:rsidRPr="000A3EB3">
        <w:rPr>
          <w:sz w:val="22"/>
          <w:szCs w:val="22"/>
        </w:rPr>
        <w:t xml:space="preserve">that Uk legislation has </w:t>
      </w:r>
      <w:r w:rsidR="00623AA5" w:rsidRPr="000A3EB3">
        <w:rPr>
          <w:sz w:val="22"/>
          <w:szCs w:val="22"/>
        </w:rPr>
        <w:t>historically developed into current times, to</w:t>
      </w:r>
      <w:r w:rsidR="00863C70" w:rsidRPr="000A3EB3">
        <w:rPr>
          <w:sz w:val="22"/>
          <w:szCs w:val="22"/>
        </w:rPr>
        <w:t xml:space="preserve"> uphold colonial themes. </w:t>
      </w:r>
    </w:p>
    <w:p w14:paraId="08BD65D8" w14:textId="77777777" w:rsidR="000A3EB3" w:rsidRDefault="000A3EB3" w:rsidP="003D0D9F">
      <w:pPr>
        <w:ind w:left="0" w:firstLine="0"/>
        <w:rPr>
          <w:sz w:val="22"/>
          <w:szCs w:val="22"/>
        </w:rPr>
      </w:pPr>
    </w:p>
    <w:p w14:paraId="5B79BA8B" w14:textId="172EB24B" w:rsidR="007218E1" w:rsidRDefault="00701898" w:rsidP="003D0D9F">
      <w:pPr>
        <w:ind w:left="0" w:firstLine="0"/>
        <w:rPr>
          <w:sz w:val="22"/>
          <w:szCs w:val="22"/>
        </w:rPr>
      </w:pPr>
      <w:r w:rsidRPr="000A3EB3">
        <w:rPr>
          <w:sz w:val="22"/>
          <w:szCs w:val="22"/>
        </w:rPr>
        <w:t xml:space="preserve">To begin with, the </w:t>
      </w:r>
      <w:r w:rsidR="00DA3A23" w:rsidRPr="000A3EB3">
        <w:rPr>
          <w:sz w:val="22"/>
          <w:szCs w:val="22"/>
        </w:rPr>
        <w:t>first</w:t>
      </w:r>
      <w:r w:rsidR="00C44253" w:rsidRPr="000A3EB3">
        <w:rPr>
          <w:sz w:val="22"/>
          <w:szCs w:val="22"/>
        </w:rPr>
        <w:t xml:space="preserve"> </w:t>
      </w:r>
      <w:r w:rsidR="000A3EB3">
        <w:rPr>
          <w:sz w:val="22"/>
          <w:szCs w:val="22"/>
        </w:rPr>
        <w:t xml:space="preserve">chapter started by giving </w:t>
      </w:r>
      <w:r w:rsidR="00C44253" w:rsidRPr="000A3EB3">
        <w:rPr>
          <w:sz w:val="22"/>
          <w:szCs w:val="22"/>
        </w:rPr>
        <w:t>ideological context to the</w:t>
      </w:r>
      <w:r w:rsidR="00DA3A23" w:rsidRPr="000A3EB3">
        <w:rPr>
          <w:sz w:val="22"/>
          <w:szCs w:val="22"/>
        </w:rPr>
        <w:t xml:space="preserve">se colonial themes which would form the basis of the subsequent analysis. Relying on the works of the likes of Said and Quilbanjo, </w:t>
      </w:r>
      <w:r w:rsidR="00D935B7" w:rsidRPr="000A3EB3">
        <w:rPr>
          <w:sz w:val="22"/>
          <w:szCs w:val="22"/>
        </w:rPr>
        <w:t xml:space="preserve">the scope of the </w:t>
      </w:r>
      <w:r w:rsidR="006B0207" w:rsidRPr="000A3EB3">
        <w:rPr>
          <w:sz w:val="22"/>
          <w:szCs w:val="22"/>
        </w:rPr>
        <w:t xml:space="preserve">thematic dimension of colonialism </w:t>
      </w:r>
      <w:r w:rsidR="00AF7002" w:rsidRPr="000A3EB3">
        <w:rPr>
          <w:sz w:val="22"/>
          <w:szCs w:val="22"/>
        </w:rPr>
        <w:t xml:space="preserve">was explored. Concluding, the </w:t>
      </w:r>
      <w:r w:rsidR="00842E76" w:rsidRPr="000A3EB3">
        <w:rPr>
          <w:sz w:val="22"/>
          <w:szCs w:val="22"/>
        </w:rPr>
        <w:t xml:space="preserve">subsequent analysis would weigh </w:t>
      </w:r>
      <w:r w:rsidR="000A3EB3" w:rsidRPr="000A3EB3">
        <w:rPr>
          <w:sz w:val="22"/>
          <w:szCs w:val="22"/>
        </w:rPr>
        <w:t>analysis centrally</w:t>
      </w:r>
      <w:r w:rsidR="00842E76" w:rsidRPr="000A3EB3">
        <w:rPr>
          <w:sz w:val="22"/>
          <w:szCs w:val="22"/>
        </w:rPr>
        <w:t xml:space="preserve"> against the formation of </w:t>
      </w:r>
      <w:r w:rsidR="000A3EB3" w:rsidRPr="000A3EB3">
        <w:rPr>
          <w:sz w:val="22"/>
          <w:szCs w:val="22"/>
        </w:rPr>
        <w:t xml:space="preserve">racial hierarchies, which was seen to serve the purpose of racial ordering/exclusion for the purpose of defining the (white) British character. </w:t>
      </w:r>
    </w:p>
    <w:p w14:paraId="7EEFB5F3" w14:textId="77777777" w:rsidR="007218E1" w:rsidRDefault="007218E1" w:rsidP="003D0D9F">
      <w:pPr>
        <w:ind w:left="0" w:firstLine="0"/>
        <w:rPr>
          <w:sz w:val="22"/>
          <w:szCs w:val="22"/>
        </w:rPr>
      </w:pPr>
    </w:p>
    <w:p w14:paraId="7DAAF630" w14:textId="7B0CCE6E" w:rsidR="007218E1" w:rsidRDefault="007218E1" w:rsidP="003D0D9F">
      <w:pPr>
        <w:ind w:left="0" w:firstLine="0"/>
        <w:rPr>
          <w:sz w:val="22"/>
          <w:szCs w:val="22"/>
        </w:rPr>
      </w:pPr>
      <w:r>
        <w:rPr>
          <w:sz w:val="22"/>
          <w:szCs w:val="22"/>
        </w:rPr>
        <w:t xml:space="preserve">Following this, the </w:t>
      </w:r>
      <w:r w:rsidR="003741C8">
        <w:rPr>
          <w:sz w:val="22"/>
          <w:szCs w:val="22"/>
        </w:rPr>
        <w:t>next half of the first chapter engaged in thorough analysis of historicall</w:t>
      </w:r>
      <w:r w:rsidR="005F627A">
        <w:rPr>
          <w:sz w:val="22"/>
          <w:szCs w:val="22"/>
        </w:rPr>
        <w:t xml:space="preserve">y relevant </w:t>
      </w:r>
      <w:r w:rsidR="00420D34">
        <w:rPr>
          <w:sz w:val="22"/>
          <w:szCs w:val="22"/>
        </w:rPr>
        <w:t>Immigration law. This included the Al</w:t>
      </w:r>
      <w:r w:rsidR="005F7BE6">
        <w:rPr>
          <w:sz w:val="22"/>
          <w:szCs w:val="22"/>
        </w:rPr>
        <w:t xml:space="preserve">iens act 1901 which was seen to be the first </w:t>
      </w:r>
      <w:r w:rsidR="007D5E7B">
        <w:rPr>
          <w:sz w:val="22"/>
          <w:szCs w:val="22"/>
        </w:rPr>
        <w:t xml:space="preserve">UK immigration law. Next was the </w:t>
      </w:r>
      <w:r w:rsidR="00AA1E67">
        <w:rPr>
          <w:sz w:val="22"/>
          <w:szCs w:val="22"/>
        </w:rPr>
        <w:t xml:space="preserve">1948 </w:t>
      </w:r>
      <w:r w:rsidR="00207408">
        <w:rPr>
          <w:sz w:val="22"/>
          <w:szCs w:val="22"/>
        </w:rPr>
        <w:t>nationality act, and finally the 1971 act</w:t>
      </w:r>
      <w:r w:rsidR="00D0493E">
        <w:rPr>
          <w:sz w:val="22"/>
          <w:szCs w:val="22"/>
        </w:rPr>
        <w:t xml:space="preserve"> which was introduced in post-colonial Britain. The common theme in these laws was seen to be the fact that they </w:t>
      </w:r>
      <w:r w:rsidR="0064156B">
        <w:rPr>
          <w:sz w:val="22"/>
          <w:szCs w:val="22"/>
        </w:rPr>
        <w:t>incorporated ‘race neutral laws’ with the aim of achieving racialised effect</w:t>
      </w:r>
      <w:r w:rsidR="009F73BB">
        <w:rPr>
          <w:sz w:val="22"/>
          <w:szCs w:val="22"/>
        </w:rPr>
        <w:t>s. The Aliens Act constructed the Undesirable</w:t>
      </w:r>
      <w:r w:rsidR="0053325A">
        <w:rPr>
          <w:sz w:val="22"/>
          <w:szCs w:val="22"/>
        </w:rPr>
        <w:t xml:space="preserve"> </w:t>
      </w:r>
      <w:r w:rsidR="00CE0B3F">
        <w:rPr>
          <w:sz w:val="22"/>
          <w:szCs w:val="22"/>
        </w:rPr>
        <w:t xml:space="preserve">for the purpose of racial exclusion of </w:t>
      </w:r>
      <w:r w:rsidR="005F751E">
        <w:rPr>
          <w:sz w:val="22"/>
          <w:szCs w:val="22"/>
        </w:rPr>
        <w:t>Jewish</w:t>
      </w:r>
      <w:r w:rsidR="00CE0B3F">
        <w:rPr>
          <w:sz w:val="22"/>
          <w:szCs w:val="22"/>
        </w:rPr>
        <w:t xml:space="preserve"> migrants, the 1948 act </w:t>
      </w:r>
      <w:r w:rsidR="00B111CD">
        <w:rPr>
          <w:sz w:val="22"/>
          <w:szCs w:val="22"/>
        </w:rPr>
        <w:t>was incorporated for the purpose of maintaining political power over the white ‘dominion settlement’ of Canada, with the unintended consequence of commonwealth immigration. In Post-Colonial Britain</w:t>
      </w:r>
      <w:r w:rsidR="00DF7EC5">
        <w:rPr>
          <w:sz w:val="22"/>
          <w:szCs w:val="22"/>
        </w:rPr>
        <w:t xml:space="preserve">, though construed as ‘multicultural’, the 1971 Act sought to reverse this </w:t>
      </w:r>
      <w:r w:rsidR="00DF1EE3">
        <w:rPr>
          <w:sz w:val="22"/>
          <w:szCs w:val="22"/>
        </w:rPr>
        <w:t xml:space="preserve">racialised </w:t>
      </w:r>
      <w:r w:rsidR="005F751E">
        <w:rPr>
          <w:sz w:val="22"/>
          <w:szCs w:val="22"/>
        </w:rPr>
        <w:t>immigration</w:t>
      </w:r>
      <w:r w:rsidR="00172F49">
        <w:rPr>
          <w:sz w:val="22"/>
          <w:szCs w:val="22"/>
        </w:rPr>
        <w:t xml:space="preserve"> by tying </w:t>
      </w:r>
      <w:r w:rsidR="00797FA7">
        <w:rPr>
          <w:sz w:val="22"/>
          <w:szCs w:val="22"/>
        </w:rPr>
        <w:t xml:space="preserve">citizenship and legal presence to ancestry, effectively closing off its borders according to British blood. </w:t>
      </w:r>
      <w:r w:rsidR="0064156B">
        <w:rPr>
          <w:sz w:val="22"/>
          <w:szCs w:val="22"/>
        </w:rPr>
        <w:t xml:space="preserve"> </w:t>
      </w:r>
    </w:p>
    <w:p w14:paraId="1491F242" w14:textId="77777777" w:rsidR="00797FA7" w:rsidRDefault="00797FA7" w:rsidP="003D0D9F">
      <w:pPr>
        <w:ind w:left="0" w:firstLine="0"/>
        <w:rPr>
          <w:sz w:val="22"/>
          <w:szCs w:val="22"/>
        </w:rPr>
      </w:pPr>
    </w:p>
    <w:p w14:paraId="40D8B27E" w14:textId="23EB2E2E" w:rsidR="00797FA7" w:rsidRDefault="00797FA7" w:rsidP="003D0D9F">
      <w:pPr>
        <w:ind w:left="0" w:firstLine="0"/>
        <w:rPr>
          <w:sz w:val="22"/>
          <w:szCs w:val="22"/>
        </w:rPr>
      </w:pPr>
      <w:r>
        <w:rPr>
          <w:sz w:val="22"/>
          <w:szCs w:val="22"/>
        </w:rPr>
        <w:t>The following chapter, chapter 2 aimed to show th</w:t>
      </w:r>
      <w:r w:rsidR="00DD1680">
        <w:rPr>
          <w:sz w:val="22"/>
          <w:szCs w:val="22"/>
        </w:rPr>
        <w:t xml:space="preserve">e way these </w:t>
      </w:r>
      <w:r w:rsidR="00C973F7">
        <w:rPr>
          <w:sz w:val="22"/>
          <w:szCs w:val="22"/>
        </w:rPr>
        <w:t xml:space="preserve">racial </w:t>
      </w:r>
      <w:r w:rsidR="00DD1680">
        <w:rPr>
          <w:sz w:val="22"/>
          <w:szCs w:val="22"/>
        </w:rPr>
        <w:t>politics lingered into co</w:t>
      </w:r>
      <w:r w:rsidR="0059313D">
        <w:rPr>
          <w:sz w:val="22"/>
          <w:szCs w:val="22"/>
        </w:rPr>
        <w:t xml:space="preserve">ntemporary </w:t>
      </w:r>
      <w:r w:rsidR="00DD1680">
        <w:rPr>
          <w:sz w:val="22"/>
          <w:szCs w:val="22"/>
        </w:rPr>
        <w:t>times</w:t>
      </w:r>
      <w:r w:rsidR="00C973F7">
        <w:rPr>
          <w:sz w:val="22"/>
          <w:szCs w:val="22"/>
        </w:rPr>
        <w:t>. The political creation of the illegal</w:t>
      </w:r>
      <w:r w:rsidR="00D55890">
        <w:rPr>
          <w:sz w:val="22"/>
          <w:szCs w:val="22"/>
        </w:rPr>
        <w:t xml:space="preserve"> in the anti-immigrant atmosphere </w:t>
      </w:r>
      <w:r w:rsidR="00A55ADD">
        <w:rPr>
          <w:sz w:val="22"/>
          <w:szCs w:val="22"/>
        </w:rPr>
        <w:t>are</w:t>
      </w:r>
      <w:r w:rsidR="00D55890">
        <w:rPr>
          <w:sz w:val="22"/>
          <w:szCs w:val="22"/>
        </w:rPr>
        <w:t xml:space="preserve"> analysed to be </w:t>
      </w:r>
      <w:r w:rsidR="00EB7670">
        <w:rPr>
          <w:sz w:val="22"/>
          <w:szCs w:val="22"/>
        </w:rPr>
        <w:t>significant contributor</w:t>
      </w:r>
      <w:r w:rsidR="00A55ADD">
        <w:rPr>
          <w:sz w:val="22"/>
          <w:szCs w:val="22"/>
        </w:rPr>
        <w:t xml:space="preserve">s to these lingering politics. </w:t>
      </w:r>
      <w:r w:rsidR="000F24D2">
        <w:rPr>
          <w:sz w:val="22"/>
          <w:szCs w:val="22"/>
        </w:rPr>
        <w:t>Nonetheless</w:t>
      </w:r>
      <w:r w:rsidR="00A55ADD">
        <w:rPr>
          <w:sz w:val="22"/>
          <w:szCs w:val="22"/>
        </w:rPr>
        <w:t xml:space="preserve">, to show the </w:t>
      </w:r>
      <w:r w:rsidR="000F24D2">
        <w:rPr>
          <w:sz w:val="22"/>
          <w:szCs w:val="22"/>
        </w:rPr>
        <w:t xml:space="preserve">similarly racialised nature of immigration law in this period, it was seen that the Windrush generation were targets in different </w:t>
      </w:r>
      <w:r w:rsidR="007C391F">
        <w:rPr>
          <w:sz w:val="22"/>
          <w:szCs w:val="22"/>
        </w:rPr>
        <w:t xml:space="preserve">periods, for similar racialised reasons. </w:t>
      </w:r>
    </w:p>
    <w:p w14:paraId="0264C1D6" w14:textId="77777777" w:rsidR="007C391F" w:rsidRDefault="007C391F" w:rsidP="003D0D9F">
      <w:pPr>
        <w:ind w:left="0" w:firstLine="0"/>
        <w:rPr>
          <w:sz w:val="22"/>
          <w:szCs w:val="22"/>
        </w:rPr>
      </w:pPr>
    </w:p>
    <w:p w14:paraId="602FA709" w14:textId="6D5B6874" w:rsidR="007C391F" w:rsidRPr="007218E1" w:rsidRDefault="005B099F" w:rsidP="003D0D9F">
      <w:pPr>
        <w:ind w:left="0" w:firstLine="0"/>
        <w:rPr>
          <w:sz w:val="22"/>
          <w:szCs w:val="22"/>
        </w:rPr>
      </w:pPr>
      <w:proofErr w:type="gramStart"/>
      <w:r>
        <w:rPr>
          <w:sz w:val="22"/>
          <w:szCs w:val="22"/>
        </w:rPr>
        <w:t>Finally</w:t>
      </w:r>
      <w:proofErr w:type="gramEnd"/>
      <w:r w:rsidR="007C391F">
        <w:rPr>
          <w:sz w:val="22"/>
          <w:szCs w:val="22"/>
        </w:rPr>
        <w:t xml:space="preserve"> chapter 3 demonstrated through </w:t>
      </w:r>
      <w:r w:rsidR="00FA6154">
        <w:rPr>
          <w:sz w:val="22"/>
          <w:szCs w:val="22"/>
        </w:rPr>
        <w:t xml:space="preserve">careful analysis of the most recent immigration legal framework, </w:t>
      </w:r>
      <w:r w:rsidR="008D21B1">
        <w:rPr>
          <w:sz w:val="22"/>
          <w:szCs w:val="22"/>
        </w:rPr>
        <w:t>the way that these colonial politics still define the governing of Britain’s borders, or the lack thereof, as seen in the externalisation of government function</w:t>
      </w:r>
      <w:r w:rsidR="00585260">
        <w:rPr>
          <w:sz w:val="22"/>
          <w:szCs w:val="22"/>
        </w:rPr>
        <w:t xml:space="preserve">s relating to </w:t>
      </w:r>
      <w:r w:rsidR="00EC45E1">
        <w:rPr>
          <w:sz w:val="22"/>
          <w:szCs w:val="22"/>
        </w:rPr>
        <w:t xml:space="preserve">catering to asylum seekers. Here, it was </w:t>
      </w:r>
      <w:r w:rsidR="00EC45E1">
        <w:rPr>
          <w:sz w:val="22"/>
          <w:szCs w:val="22"/>
        </w:rPr>
        <w:lastRenderedPageBreak/>
        <w:t>analysed that the Nationality and Borders Act</w:t>
      </w:r>
      <w:r w:rsidR="00841479">
        <w:rPr>
          <w:sz w:val="22"/>
          <w:szCs w:val="22"/>
        </w:rPr>
        <w:t>, along with the Illegal Migration Bill, incorporate an expanded version of the ‘Illegal’ crystalised from the Hostile environment</w:t>
      </w:r>
      <w:r w:rsidR="00281AC6">
        <w:rPr>
          <w:sz w:val="22"/>
          <w:szCs w:val="22"/>
        </w:rPr>
        <w:t xml:space="preserve"> politics of chapter 2. This construction now defines the way in which people cross into the UK. </w:t>
      </w:r>
      <w:r w:rsidR="001302F1">
        <w:rPr>
          <w:sz w:val="22"/>
          <w:szCs w:val="22"/>
        </w:rPr>
        <w:t>Nonetheless</w:t>
      </w:r>
      <w:r w:rsidR="00281AC6">
        <w:rPr>
          <w:sz w:val="22"/>
          <w:szCs w:val="22"/>
        </w:rPr>
        <w:t xml:space="preserve">, </w:t>
      </w:r>
      <w:proofErr w:type="gramStart"/>
      <w:r w:rsidR="001302F1">
        <w:rPr>
          <w:sz w:val="22"/>
          <w:szCs w:val="22"/>
        </w:rPr>
        <w:t>It</w:t>
      </w:r>
      <w:proofErr w:type="gramEnd"/>
      <w:r w:rsidR="001302F1">
        <w:rPr>
          <w:sz w:val="22"/>
          <w:szCs w:val="22"/>
        </w:rPr>
        <w:t xml:space="preserve"> was seen that this construction is still racialised. Finally, it was shown that the asylum partnership agreement represents a particularly explicit manifestation of the UK closing its borders to the racialised migrants it deems illegal. </w:t>
      </w:r>
      <w:r w:rsidR="00BF443C">
        <w:rPr>
          <w:sz w:val="22"/>
          <w:szCs w:val="22"/>
        </w:rPr>
        <w:t xml:space="preserve">Despite the fact that it was contested for human rights violations </w:t>
      </w:r>
      <w:r w:rsidR="00351F7A">
        <w:rPr>
          <w:sz w:val="22"/>
          <w:szCs w:val="22"/>
        </w:rPr>
        <w:t xml:space="preserve">it continues to operate. In addition, the resulting border imperialism was analysed to echo </w:t>
      </w:r>
      <w:r w:rsidR="008A6077">
        <w:rPr>
          <w:sz w:val="22"/>
          <w:szCs w:val="22"/>
        </w:rPr>
        <w:t xml:space="preserve">colonial themes </w:t>
      </w:r>
      <w:r w:rsidR="00221A16">
        <w:rPr>
          <w:sz w:val="22"/>
          <w:szCs w:val="22"/>
        </w:rPr>
        <w:t>of metropolitan control</w:t>
      </w:r>
      <w:r>
        <w:rPr>
          <w:sz w:val="22"/>
          <w:szCs w:val="22"/>
        </w:rPr>
        <w:t>. Combined with racialised expulsion, it was concluded that the recent Immigration legislation construed Britain to be a ’contemporary colonial space’.</w:t>
      </w:r>
    </w:p>
    <w:p w14:paraId="2BAFE191" w14:textId="77777777" w:rsidR="000A3EB3" w:rsidRPr="003D0D9F" w:rsidRDefault="000A3EB3" w:rsidP="003D0D9F">
      <w:pPr>
        <w:ind w:left="0" w:firstLine="0"/>
      </w:pPr>
    </w:p>
    <w:p w14:paraId="36E480C9" w14:textId="77777777" w:rsidR="005115CF" w:rsidRDefault="005115CF" w:rsidP="005115CF">
      <w:pPr>
        <w:spacing w:line="360" w:lineRule="auto"/>
        <w:ind w:left="0" w:firstLine="0"/>
        <w:rPr>
          <w:rFonts w:eastAsia="Times New Roman" w:cs="Times New Roman"/>
          <w:color w:val="000000" w:themeColor="text1"/>
          <w:sz w:val="22"/>
          <w:szCs w:val="22"/>
        </w:rPr>
      </w:pPr>
    </w:p>
    <w:p w14:paraId="26FA4182" w14:textId="77777777" w:rsidR="005B099F" w:rsidRDefault="005B099F" w:rsidP="005115CF">
      <w:pPr>
        <w:spacing w:line="360" w:lineRule="auto"/>
        <w:ind w:left="0" w:firstLine="0"/>
        <w:rPr>
          <w:rFonts w:eastAsia="Times New Roman" w:cs="Times New Roman"/>
          <w:color w:val="000000" w:themeColor="text1"/>
          <w:sz w:val="22"/>
          <w:szCs w:val="22"/>
        </w:rPr>
      </w:pPr>
    </w:p>
    <w:p w14:paraId="1C0EDD0F" w14:textId="77777777" w:rsidR="005B099F" w:rsidRDefault="005B099F" w:rsidP="005115CF">
      <w:pPr>
        <w:spacing w:line="360" w:lineRule="auto"/>
        <w:ind w:left="0" w:firstLine="0"/>
        <w:rPr>
          <w:rFonts w:eastAsia="Times New Roman" w:cs="Times New Roman"/>
          <w:color w:val="000000" w:themeColor="text1"/>
          <w:sz w:val="22"/>
          <w:szCs w:val="22"/>
        </w:rPr>
      </w:pPr>
    </w:p>
    <w:p w14:paraId="0ED9DCAF" w14:textId="77777777" w:rsidR="005B099F" w:rsidRDefault="005B099F" w:rsidP="005115CF">
      <w:pPr>
        <w:spacing w:line="360" w:lineRule="auto"/>
        <w:ind w:left="0" w:firstLine="0"/>
        <w:rPr>
          <w:rFonts w:eastAsia="Times New Roman" w:cs="Times New Roman"/>
          <w:color w:val="000000" w:themeColor="text1"/>
          <w:sz w:val="22"/>
          <w:szCs w:val="22"/>
        </w:rPr>
      </w:pPr>
    </w:p>
    <w:p w14:paraId="620EB996" w14:textId="77777777" w:rsidR="005B099F" w:rsidRDefault="005B099F" w:rsidP="005115CF">
      <w:pPr>
        <w:spacing w:line="360" w:lineRule="auto"/>
        <w:ind w:left="0" w:firstLine="0"/>
        <w:rPr>
          <w:rFonts w:eastAsia="Times New Roman" w:cs="Times New Roman"/>
          <w:color w:val="000000" w:themeColor="text1"/>
          <w:sz w:val="22"/>
          <w:szCs w:val="22"/>
        </w:rPr>
      </w:pPr>
    </w:p>
    <w:p w14:paraId="1BBE8EB2" w14:textId="77777777" w:rsidR="005B099F" w:rsidRDefault="005B099F" w:rsidP="005115CF">
      <w:pPr>
        <w:spacing w:line="360" w:lineRule="auto"/>
        <w:ind w:left="0" w:firstLine="0"/>
        <w:rPr>
          <w:rFonts w:eastAsia="Times New Roman" w:cs="Times New Roman"/>
          <w:color w:val="000000" w:themeColor="text1"/>
          <w:sz w:val="22"/>
          <w:szCs w:val="22"/>
        </w:rPr>
      </w:pPr>
    </w:p>
    <w:p w14:paraId="3C389C0D" w14:textId="77777777" w:rsidR="005B099F" w:rsidRDefault="005B099F" w:rsidP="005115CF">
      <w:pPr>
        <w:spacing w:line="360" w:lineRule="auto"/>
        <w:ind w:left="0" w:firstLine="0"/>
        <w:rPr>
          <w:rFonts w:eastAsia="Times New Roman" w:cs="Times New Roman"/>
          <w:color w:val="000000" w:themeColor="text1"/>
          <w:sz w:val="22"/>
          <w:szCs w:val="22"/>
        </w:rPr>
      </w:pPr>
    </w:p>
    <w:p w14:paraId="1660E0E8" w14:textId="77777777" w:rsidR="005B099F" w:rsidRDefault="005B099F" w:rsidP="005115CF">
      <w:pPr>
        <w:spacing w:line="360" w:lineRule="auto"/>
        <w:ind w:left="0" w:firstLine="0"/>
        <w:rPr>
          <w:rFonts w:eastAsia="Times New Roman" w:cs="Times New Roman"/>
          <w:color w:val="000000" w:themeColor="text1"/>
          <w:sz w:val="22"/>
          <w:szCs w:val="22"/>
        </w:rPr>
      </w:pPr>
    </w:p>
    <w:p w14:paraId="3E767FAB" w14:textId="77777777" w:rsidR="005B099F" w:rsidRDefault="005B099F" w:rsidP="005115CF">
      <w:pPr>
        <w:spacing w:line="360" w:lineRule="auto"/>
        <w:ind w:left="0" w:firstLine="0"/>
        <w:rPr>
          <w:rFonts w:eastAsia="Times New Roman" w:cs="Times New Roman"/>
          <w:color w:val="000000" w:themeColor="text1"/>
          <w:sz w:val="22"/>
          <w:szCs w:val="22"/>
        </w:rPr>
      </w:pPr>
    </w:p>
    <w:p w14:paraId="7295C193" w14:textId="77777777" w:rsidR="005B099F" w:rsidRDefault="005B099F" w:rsidP="005115CF">
      <w:pPr>
        <w:spacing w:line="360" w:lineRule="auto"/>
        <w:ind w:left="0" w:firstLine="0"/>
        <w:rPr>
          <w:rFonts w:eastAsia="Times New Roman" w:cs="Times New Roman"/>
          <w:color w:val="000000" w:themeColor="text1"/>
          <w:sz w:val="22"/>
          <w:szCs w:val="22"/>
        </w:rPr>
      </w:pPr>
    </w:p>
    <w:p w14:paraId="2FF9200F" w14:textId="77777777" w:rsidR="005B099F" w:rsidRDefault="005B099F" w:rsidP="005115CF">
      <w:pPr>
        <w:spacing w:line="360" w:lineRule="auto"/>
        <w:ind w:left="0" w:firstLine="0"/>
        <w:rPr>
          <w:rFonts w:eastAsia="Times New Roman" w:cs="Times New Roman"/>
          <w:color w:val="000000" w:themeColor="text1"/>
          <w:sz w:val="22"/>
          <w:szCs w:val="22"/>
        </w:rPr>
      </w:pPr>
    </w:p>
    <w:p w14:paraId="1FC15464" w14:textId="77777777" w:rsidR="005B099F" w:rsidRDefault="005B099F" w:rsidP="005115CF">
      <w:pPr>
        <w:spacing w:line="360" w:lineRule="auto"/>
        <w:ind w:left="0" w:firstLine="0"/>
        <w:rPr>
          <w:rFonts w:eastAsia="Times New Roman" w:cs="Times New Roman"/>
          <w:color w:val="000000" w:themeColor="text1"/>
          <w:sz w:val="22"/>
          <w:szCs w:val="22"/>
        </w:rPr>
      </w:pPr>
    </w:p>
    <w:p w14:paraId="6916EB13" w14:textId="77777777" w:rsidR="005B099F" w:rsidRDefault="005B099F" w:rsidP="005115CF">
      <w:pPr>
        <w:spacing w:line="360" w:lineRule="auto"/>
        <w:ind w:left="0" w:firstLine="0"/>
        <w:rPr>
          <w:rFonts w:eastAsia="Times New Roman" w:cs="Times New Roman"/>
          <w:color w:val="000000" w:themeColor="text1"/>
          <w:sz w:val="22"/>
          <w:szCs w:val="22"/>
        </w:rPr>
      </w:pPr>
    </w:p>
    <w:p w14:paraId="099B029E" w14:textId="77777777" w:rsidR="005B099F" w:rsidRDefault="005B099F" w:rsidP="005115CF">
      <w:pPr>
        <w:spacing w:line="360" w:lineRule="auto"/>
        <w:ind w:left="0" w:firstLine="0"/>
        <w:rPr>
          <w:rFonts w:eastAsia="Times New Roman" w:cs="Times New Roman"/>
          <w:color w:val="000000" w:themeColor="text1"/>
          <w:sz w:val="22"/>
          <w:szCs w:val="22"/>
        </w:rPr>
      </w:pPr>
    </w:p>
    <w:p w14:paraId="5994155C" w14:textId="77777777" w:rsidR="005B099F" w:rsidRDefault="005B099F" w:rsidP="005115CF">
      <w:pPr>
        <w:spacing w:line="360" w:lineRule="auto"/>
        <w:ind w:left="0" w:firstLine="0"/>
        <w:rPr>
          <w:rFonts w:eastAsia="Times New Roman" w:cs="Times New Roman"/>
          <w:color w:val="000000" w:themeColor="text1"/>
          <w:sz w:val="22"/>
          <w:szCs w:val="22"/>
        </w:rPr>
      </w:pPr>
    </w:p>
    <w:p w14:paraId="3F9583A7" w14:textId="77777777" w:rsidR="005B099F" w:rsidRDefault="005B099F" w:rsidP="005115CF">
      <w:pPr>
        <w:spacing w:line="360" w:lineRule="auto"/>
        <w:ind w:left="0" w:firstLine="0"/>
        <w:rPr>
          <w:rFonts w:eastAsia="Times New Roman" w:cs="Times New Roman"/>
          <w:color w:val="000000" w:themeColor="text1"/>
          <w:sz w:val="22"/>
          <w:szCs w:val="22"/>
        </w:rPr>
      </w:pPr>
    </w:p>
    <w:p w14:paraId="230F5E76" w14:textId="77777777" w:rsidR="005B099F" w:rsidRDefault="005B099F" w:rsidP="005115CF">
      <w:pPr>
        <w:spacing w:line="360" w:lineRule="auto"/>
        <w:ind w:left="0" w:firstLine="0"/>
        <w:rPr>
          <w:rFonts w:eastAsia="Times New Roman" w:cs="Times New Roman"/>
          <w:color w:val="000000" w:themeColor="text1"/>
          <w:sz w:val="22"/>
          <w:szCs w:val="22"/>
        </w:rPr>
      </w:pPr>
    </w:p>
    <w:p w14:paraId="79FDFFF0" w14:textId="77777777" w:rsidR="005B099F" w:rsidRPr="005226AB" w:rsidRDefault="005B099F" w:rsidP="005115CF">
      <w:pPr>
        <w:spacing w:line="360" w:lineRule="auto"/>
        <w:ind w:left="0" w:firstLine="0"/>
        <w:rPr>
          <w:rFonts w:cs="Times New Roman"/>
          <w:color w:val="000000" w:themeColor="text1"/>
          <w:sz w:val="22"/>
          <w:szCs w:val="22"/>
        </w:rPr>
      </w:pPr>
    </w:p>
    <w:p w14:paraId="772D618E" w14:textId="73844F50" w:rsidR="005115CF" w:rsidRPr="005226AB" w:rsidRDefault="005115CF" w:rsidP="005115CF">
      <w:pPr>
        <w:spacing w:line="360" w:lineRule="auto"/>
        <w:ind w:left="0" w:firstLine="0"/>
        <w:rPr>
          <w:rFonts w:cs="Times New Roman"/>
          <w:color w:val="000000" w:themeColor="text1"/>
          <w:sz w:val="22"/>
          <w:szCs w:val="22"/>
        </w:rPr>
      </w:pPr>
      <w:r w:rsidRPr="005226AB">
        <w:rPr>
          <w:rFonts w:cs="Times New Roman"/>
          <w:color w:val="000000" w:themeColor="text1"/>
          <w:sz w:val="22"/>
          <w:szCs w:val="22"/>
        </w:rPr>
        <w:t xml:space="preserve"> </w:t>
      </w:r>
    </w:p>
    <w:p w14:paraId="230469D1" w14:textId="77777777" w:rsidR="005115CF" w:rsidRPr="005226AB" w:rsidRDefault="005115CF" w:rsidP="005115CF">
      <w:pPr>
        <w:spacing w:line="360" w:lineRule="auto"/>
        <w:ind w:left="0" w:firstLine="0"/>
        <w:rPr>
          <w:rFonts w:cs="Times New Roman"/>
          <w:color w:val="000000" w:themeColor="text1"/>
          <w:sz w:val="22"/>
          <w:szCs w:val="22"/>
        </w:rPr>
      </w:pPr>
    </w:p>
    <w:p w14:paraId="5156697A" w14:textId="77777777" w:rsidR="009E569F" w:rsidRPr="005226AB" w:rsidRDefault="009E569F">
      <w:pPr>
        <w:rPr>
          <w:rFonts w:cs="Times New Roman"/>
          <w:color w:val="000000" w:themeColor="text1"/>
          <w:sz w:val="22"/>
          <w:szCs w:val="22"/>
        </w:rPr>
      </w:pPr>
    </w:p>
    <w:p w14:paraId="0C4067E0" w14:textId="77777777" w:rsidR="007738FA" w:rsidRPr="005226AB" w:rsidRDefault="007738FA">
      <w:pPr>
        <w:rPr>
          <w:rFonts w:cs="Times New Roman"/>
          <w:color w:val="000000" w:themeColor="text1"/>
          <w:sz w:val="22"/>
          <w:szCs w:val="22"/>
        </w:rPr>
      </w:pPr>
    </w:p>
    <w:p w14:paraId="5EF7959D" w14:textId="77777777" w:rsidR="007738FA" w:rsidRPr="005226AB" w:rsidRDefault="007738FA">
      <w:pPr>
        <w:rPr>
          <w:rFonts w:cs="Times New Roman"/>
          <w:color w:val="000000" w:themeColor="text1"/>
          <w:sz w:val="22"/>
          <w:szCs w:val="22"/>
        </w:rPr>
      </w:pPr>
    </w:p>
    <w:p w14:paraId="63159405" w14:textId="77777777" w:rsidR="007738FA" w:rsidRPr="005226AB" w:rsidRDefault="007738FA">
      <w:pPr>
        <w:rPr>
          <w:rFonts w:cs="Times New Roman"/>
          <w:color w:val="000000" w:themeColor="text1"/>
          <w:sz w:val="22"/>
          <w:szCs w:val="22"/>
        </w:rPr>
      </w:pPr>
    </w:p>
    <w:p w14:paraId="19FEE7D6" w14:textId="77777777" w:rsidR="007738FA" w:rsidRPr="005226AB" w:rsidRDefault="007738FA">
      <w:pPr>
        <w:rPr>
          <w:rFonts w:cs="Times New Roman"/>
          <w:color w:val="000000" w:themeColor="text1"/>
          <w:sz w:val="22"/>
          <w:szCs w:val="22"/>
        </w:rPr>
      </w:pPr>
    </w:p>
    <w:p w14:paraId="12D1FFAF" w14:textId="77777777" w:rsidR="007738FA" w:rsidRPr="005226AB" w:rsidRDefault="007738FA">
      <w:pPr>
        <w:rPr>
          <w:rFonts w:cs="Times New Roman"/>
          <w:color w:val="000000" w:themeColor="text1"/>
          <w:sz w:val="22"/>
          <w:szCs w:val="22"/>
        </w:rPr>
      </w:pPr>
    </w:p>
    <w:p w14:paraId="4EEFC6A1" w14:textId="77777777" w:rsidR="007738FA" w:rsidRDefault="007738FA">
      <w:pPr>
        <w:rPr>
          <w:rFonts w:cs="Times New Roman"/>
          <w:color w:val="000000" w:themeColor="text1"/>
          <w:sz w:val="22"/>
          <w:szCs w:val="22"/>
        </w:rPr>
      </w:pPr>
    </w:p>
    <w:p w14:paraId="543FB3DA" w14:textId="77777777" w:rsidR="00D97D4C" w:rsidRDefault="00D97D4C">
      <w:pPr>
        <w:rPr>
          <w:rFonts w:cs="Times New Roman"/>
          <w:color w:val="000000" w:themeColor="text1"/>
          <w:sz w:val="22"/>
          <w:szCs w:val="22"/>
        </w:rPr>
      </w:pPr>
    </w:p>
    <w:p w14:paraId="77859B2B" w14:textId="77777777" w:rsidR="00D97D4C" w:rsidRDefault="00D97D4C">
      <w:pPr>
        <w:rPr>
          <w:rFonts w:cs="Times New Roman"/>
          <w:color w:val="000000" w:themeColor="text1"/>
          <w:sz w:val="22"/>
          <w:szCs w:val="22"/>
        </w:rPr>
      </w:pPr>
    </w:p>
    <w:p w14:paraId="7591823A" w14:textId="77777777" w:rsidR="00D97D4C" w:rsidRPr="005226AB" w:rsidRDefault="00D97D4C">
      <w:pPr>
        <w:rPr>
          <w:rFonts w:cs="Times New Roman"/>
          <w:color w:val="000000" w:themeColor="text1"/>
          <w:sz w:val="22"/>
          <w:szCs w:val="22"/>
        </w:rPr>
      </w:pPr>
    </w:p>
    <w:p w14:paraId="2EDB0744" w14:textId="77777777" w:rsidR="007738FA" w:rsidRPr="005226AB" w:rsidRDefault="007738FA">
      <w:pPr>
        <w:rPr>
          <w:rFonts w:cs="Times New Roman"/>
          <w:color w:val="000000" w:themeColor="text1"/>
          <w:sz w:val="22"/>
          <w:szCs w:val="22"/>
        </w:rPr>
      </w:pPr>
    </w:p>
    <w:p w14:paraId="12B0033C" w14:textId="77777777" w:rsidR="007738FA" w:rsidRPr="005226AB" w:rsidRDefault="007738FA">
      <w:pPr>
        <w:rPr>
          <w:rFonts w:cs="Times New Roman"/>
          <w:color w:val="000000" w:themeColor="text1"/>
          <w:sz w:val="22"/>
          <w:szCs w:val="22"/>
        </w:rPr>
      </w:pPr>
    </w:p>
    <w:p w14:paraId="075FC352" w14:textId="77777777" w:rsidR="007738FA" w:rsidRPr="005226AB" w:rsidRDefault="007738FA">
      <w:pPr>
        <w:rPr>
          <w:rFonts w:cs="Times New Roman"/>
          <w:color w:val="000000" w:themeColor="text1"/>
          <w:sz w:val="22"/>
          <w:szCs w:val="22"/>
        </w:rPr>
      </w:pPr>
    </w:p>
    <w:p w14:paraId="06A1F2C5" w14:textId="77777777" w:rsidR="003A1686" w:rsidRPr="003A1686" w:rsidRDefault="003A1686" w:rsidP="003A1686">
      <w:pPr>
        <w:ind w:left="0" w:firstLine="0"/>
      </w:pPr>
      <w:r w:rsidRPr="003A1686">
        <w:rPr>
          <w:b/>
          <w:bCs/>
          <w:u w:val="single"/>
        </w:rPr>
        <w:t>Table of Legislation.</w:t>
      </w:r>
    </w:p>
    <w:p w14:paraId="0DEB24D8" w14:textId="77777777" w:rsidR="003A1686" w:rsidRPr="003A1686" w:rsidRDefault="003A1686" w:rsidP="003A1686">
      <w:pPr>
        <w:ind w:left="0" w:firstLine="0"/>
      </w:pPr>
      <w:r w:rsidRPr="003A1686">
        <w:rPr>
          <w:b/>
          <w:bCs/>
          <w:u w:val="single"/>
        </w:rPr>
        <w:t>UK Legislation.</w:t>
      </w:r>
    </w:p>
    <w:p w14:paraId="10F12B91" w14:textId="77777777" w:rsidR="003A1686" w:rsidRPr="003A1686" w:rsidRDefault="003A1686" w:rsidP="003A1686">
      <w:pPr>
        <w:ind w:left="0" w:firstLine="0"/>
      </w:pPr>
    </w:p>
    <w:p w14:paraId="0F211CE4" w14:textId="77777777" w:rsidR="003A1686" w:rsidRPr="003A1686" w:rsidRDefault="003A1686" w:rsidP="003A1686">
      <w:pPr>
        <w:ind w:left="0" w:firstLine="0"/>
      </w:pPr>
      <w:r w:rsidRPr="003A1686">
        <w:t>Aliens Act 1905 s 1(3) </w:t>
      </w:r>
    </w:p>
    <w:p w14:paraId="045E07AF" w14:textId="77777777" w:rsidR="003A1686" w:rsidRPr="003A1686" w:rsidRDefault="003A1686" w:rsidP="003A1686">
      <w:pPr>
        <w:ind w:left="0" w:firstLine="0"/>
      </w:pPr>
      <w:r w:rsidRPr="003A1686">
        <w:t>Empire Settlement Act 1925 </w:t>
      </w:r>
    </w:p>
    <w:p w14:paraId="26598889" w14:textId="77777777" w:rsidR="003A1686" w:rsidRPr="003A1686" w:rsidRDefault="003A1686" w:rsidP="003A1686">
      <w:pPr>
        <w:ind w:left="0" w:firstLine="0"/>
      </w:pPr>
      <w:r w:rsidRPr="003A1686">
        <w:t>Immigration Act 1971 s 2</w:t>
      </w:r>
    </w:p>
    <w:p w14:paraId="53D7BFF1" w14:textId="77777777" w:rsidR="003A1686" w:rsidRPr="003A1686" w:rsidRDefault="003A1686" w:rsidP="003A1686">
      <w:pPr>
        <w:ind w:left="0" w:firstLine="0"/>
      </w:pPr>
      <w:r w:rsidRPr="003A1686">
        <w:t>Immigration Act 2014</w:t>
      </w:r>
    </w:p>
    <w:p w14:paraId="16EB6808" w14:textId="77777777" w:rsidR="003A1686" w:rsidRPr="003A1686" w:rsidRDefault="003A1686" w:rsidP="003A1686">
      <w:pPr>
        <w:ind w:left="0" w:firstLine="0"/>
      </w:pPr>
      <w:r w:rsidRPr="003A1686">
        <w:t>Immigration Act 2016</w:t>
      </w:r>
    </w:p>
    <w:p w14:paraId="73D80C77" w14:textId="77777777" w:rsidR="003A1686" w:rsidRPr="003A1686" w:rsidRDefault="003A1686" w:rsidP="003A1686">
      <w:pPr>
        <w:pStyle w:val="Heading1"/>
      </w:pPr>
      <w:r w:rsidRPr="003A1686">
        <w:br/>
      </w:r>
      <w:r w:rsidRPr="003A1686">
        <w:br/>
      </w:r>
      <w:r w:rsidRPr="003A1686">
        <w:br/>
      </w:r>
      <w:bookmarkStart w:id="28" w:name="_Toc135200503"/>
      <w:r w:rsidRPr="003A1686">
        <w:t>Bibliography</w:t>
      </w:r>
      <w:bookmarkEnd w:id="28"/>
    </w:p>
    <w:p w14:paraId="30112475" w14:textId="426327C4" w:rsidR="003A1686" w:rsidRPr="003A1686" w:rsidRDefault="003A1686" w:rsidP="003A1686">
      <w:pPr>
        <w:ind w:left="0" w:firstLine="0"/>
      </w:pPr>
    </w:p>
    <w:p w14:paraId="1CB07380" w14:textId="77777777" w:rsidR="003A1686" w:rsidRPr="003A1686" w:rsidRDefault="003A1686" w:rsidP="003A1686">
      <w:pPr>
        <w:ind w:left="0" w:firstLine="0"/>
      </w:pPr>
      <w:r w:rsidRPr="003A1686">
        <w:t>‘Apply for a Ukraine Family Scheme Visa’ (</w:t>
      </w:r>
      <w:r w:rsidRPr="003A1686">
        <w:rPr>
          <w:i/>
          <w:iCs/>
        </w:rPr>
        <w:t>GOV.UK</w:t>
      </w:r>
      <w:r w:rsidRPr="003A1686">
        <w:t>, 4 March 2022) accessed 16 May 2023 </w:t>
      </w:r>
    </w:p>
    <w:p w14:paraId="384BA48E" w14:textId="77777777" w:rsidR="003A1686" w:rsidRPr="003A1686" w:rsidRDefault="003A1686" w:rsidP="003A1686">
      <w:pPr>
        <w:ind w:left="0" w:firstLine="0"/>
      </w:pPr>
      <w:r w:rsidRPr="003A1686">
        <w:t>‘Apply to Stay in the UK under the Ukraine Extension Scheme’ (</w:t>
      </w:r>
      <w:r w:rsidRPr="003A1686">
        <w:rPr>
          <w:i/>
          <w:iCs/>
        </w:rPr>
        <w:t>GOV.UK</w:t>
      </w:r>
      <w:r w:rsidRPr="003A1686">
        <w:t>, 3 May 2022) accessed 16 May 2023 </w:t>
      </w:r>
    </w:p>
    <w:p w14:paraId="48F4B81F" w14:textId="77777777" w:rsidR="003A1686" w:rsidRPr="003A1686" w:rsidRDefault="003A1686" w:rsidP="003A1686">
      <w:pPr>
        <w:ind w:left="0" w:firstLine="0"/>
      </w:pPr>
      <w:r w:rsidRPr="003A1686">
        <w:t>‘Apply to Stay in the UK under the Ukraine Extension Scheme’ (</w:t>
      </w:r>
      <w:r w:rsidRPr="003A1686">
        <w:rPr>
          <w:i/>
          <w:iCs/>
        </w:rPr>
        <w:t>GOV.UK</w:t>
      </w:r>
      <w:r w:rsidRPr="003A1686">
        <w:t>, 3 May 2022) accessed 12 May 2023 </w:t>
      </w:r>
    </w:p>
    <w:p w14:paraId="6F48639C" w14:textId="77777777" w:rsidR="003A1686" w:rsidRPr="003A1686" w:rsidRDefault="003A1686" w:rsidP="003A1686">
      <w:pPr>
        <w:ind w:left="0" w:firstLine="0"/>
      </w:pPr>
      <w:r w:rsidRPr="003A1686">
        <w:t>Badcock J, ‘Nearly 50 African Migrants Die of Thirst, Starvation after Boat Motor Fails in 13 Days of “Hell”’ (</w:t>
      </w:r>
      <w:r w:rsidRPr="003A1686">
        <w:rPr>
          <w:i/>
          <w:iCs/>
        </w:rPr>
        <w:t>The Telegraph</w:t>
      </w:r>
      <w:r w:rsidRPr="003A1686">
        <w:t>, 18 August 2021) accessed 10 May 2023 </w:t>
      </w:r>
    </w:p>
    <w:p w14:paraId="47225C85" w14:textId="77777777" w:rsidR="003A1686" w:rsidRPr="003A1686" w:rsidRDefault="003A1686" w:rsidP="003A1686">
      <w:pPr>
        <w:ind w:left="0" w:firstLine="0"/>
      </w:pPr>
      <w:r w:rsidRPr="003A1686">
        <w:t>Bashford A and Gilchrist C, ‘The Colonial History of the 1905 Aliens Act’ (2012) 40 The Journal of Imperial and Commonwealth History 409-437</w:t>
      </w:r>
    </w:p>
    <w:p w14:paraId="0C44361B" w14:textId="77777777" w:rsidR="003A1686" w:rsidRPr="003A1686" w:rsidRDefault="003A1686" w:rsidP="003A1686">
      <w:pPr>
        <w:ind w:left="0" w:firstLine="0"/>
      </w:pPr>
      <w:r w:rsidRPr="003A1686">
        <w:t>Bashford A and McAdam J, ‘The Right to Asylum: Britain’s 1905 Aliens Act and the Evolution of Refugee Law’ (2014) 32 Law and History Review 309 </w:t>
      </w:r>
    </w:p>
    <w:p w14:paraId="2FDC70D8" w14:textId="77777777" w:rsidR="003A1686" w:rsidRPr="003A1686" w:rsidRDefault="003A1686" w:rsidP="003A1686">
      <w:pPr>
        <w:ind w:left="0" w:firstLine="0"/>
      </w:pPr>
      <w:r w:rsidRPr="003A1686">
        <w:t>Bhatia M (</w:t>
      </w:r>
      <w:r w:rsidRPr="003A1686">
        <w:rPr>
          <w:i/>
          <w:iCs/>
        </w:rPr>
        <w:t>Migration and Racist State Violence</w:t>
      </w:r>
      <w:r w:rsidRPr="003A1686">
        <w:t>, 2022) accessed 14 May 2023 </w:t>
      </w:r>
    </w:p>
    <w:p w14:paraId="36E1C970" w14:textId="77777777" w:rsidR="003A1686" w:rsidRPr="003A1686" w:rsidRDefault="003A1686" w:rsidP="003A1686">
      <w:pPr>
        <w:ind w:left="0" w:firstLine="0"/>
      </w:pPr>
      <w:r w:rsidRPr="003A1686">
        <w:t>Bonner K, ‘Windrush and the NHS – an Entwined History’ (</w:t>
      </w:r>
      <w:r w:rsidRPr="003A1686">
        <w:rPr>
          <w:i/>
          <w:iCs/>
        </w:rPr>
        <w:t>NHS choices</w:t>
      </w:r>
      <w:r w:rsidRPr="003A1686">
        <w:t>, 22 June 2020) accessed 15 May 2023 </w:t>
      </w:r>
    </w:p>
    <w:p w14:paraId="0EF9A5A8" w14:textId="77777777" w:rsidR="003A1686" w:rsidRPr="003A1686" w:rsidRDefault="003A1686" w:rsidP="003A1686">
      <w:pPr>
        <w:ind w:left="0" w:firstLine="0"/>
      </w:pPr>
      <w:r w:rsidRPr="003A1686">
        <w:lastRenderedPageBreak/>
        <w:t>Burnett J and Chebe F, ‘Towards a Political Economy of Charging Regimes: Fines, Fees and Force in UK Immigration Control’ (2019) 60 The British Journal of Criminology 579-599</w:t>
      </w:r>
    </w:p>
    <w:p w14:paraId="1A54DAF3" w14:textId="77777777" w:rsidR="003A1686" w:rsidRPr="003A1686" w:rsidRDefault="003A1686" w:rsidP="003A1686">
      <w:pPr>
        <w:ind w:left="0" w:firstLine="0"/>
      </w:pPr>
      <w:r w:rsidRPr="003A1686">
        <w:t>Campbell A and Horrox C, ‘My Son with Schizophrenia Was “unlawfully Deported” to Jamaica’ (</w:t>
      </w:r>
      <w:r w:rsidRPr="003A1686">
        <w:rPr>
          <w:i/>
          <w:iCs/>
        </w:rPr>
        <w:t>BBC News</w:t>
      </w:r>
      <w:r w:rsidRPr="003A1686">
        <w:t>, 13 August 2022) accessed 10 April 2023 </w:t>
      </w:r>
    </w:p>
    <w:p w14:paraId="4460699A" w14:textId="77777777" w:rsidR="003A1686" w:rsidRPr="003A1686" w:rsidRDefault="003A1686" w:rsidP="003A1686">
      <w:pPr>
        <w:ind w:left="0" w:firstLine="0"/>
      </w:pPr>
      <w:r w:rsidRPr="003A1686">
        <w:t>Cantor D and others, ‘Externalisation, Access to Territorial Asylum, and International Law’ (2022) 34 International Journal of Refugee Law 120 </w:t>
      </w:r>
    </w:p>
    <w:p w14:paraId="41C0242B" w14:textId="77777777" w:rsidR="003A1686" w:rsidRPr="003A1686" w:rsidRDefault="003A1686" w:rsidP="003A1686">
      <w:pPr>
        <w:ind w:left="0" w:firstLine="0"/>
      </w:pPr>
      <w:r w:rsidRPr="003A1686">
        <w:t>Costello C and Foster M, ‘(Some) Refugees Welcome: When Is Differentiating between Refugees Unlawful Discrimination?’ (2022) 22 International Journal of Discrimination and the Law 244-280</w:t>
      </w:r>
    </w:p>
    <w:p w14:paraId="03385CB1" w14:textId="77777777" w:rsidR="003A1686" w:rsidRPr="003A1686" w:rsidRDefault="003A1686" w:rsidP="003A1686">
      <w:pPr>
        <w:ind w:left="0" w:firstLine="0"/>
      </w:pPr>
      <w:r w:rsidRPr="003A1686">
        <w:t>Cohen R, ‘Migration and Its Enemies: Global Capital, Migrant Labour and the Nation-State’ (</w:t>
      </w:r>
      <w:r w:rsidRPr="003A1686">
        <w:rPr>
          <w:i/>
          <w:iCs/>
        </w:rPr>
        <w:t>Taylor &amp; Francis</w:t>
      </w:r>
      <w:r w:rsidRPr="003A1686">
        <w:t>, 2 May 2016) accessed 14 May 2023 </w:t>
      </w:r>
    </w:p>
    <w:p w14:paraId="2448A853" w14:textId="77777777" w:rsidR="003A1686" w:rsidRPr="003A1686" w:rsidRDefault="003A1686" w:rsidP="003A1686">
      <w:pPr>
        <w:ind w:left="0" w:firstLine="0"/>
      </w:pPr>
      <w:r w:rsidRPr="003A1686">
        <w:t xml:space="preserve">Crane J and Hand J, </w:t>
      </w:r>
      <w:r w:rsidRPr="003A1686">
        <w:rPr>
          <w:i/>
          <w:iCs/>
        </w:rPr>
        <w:t xml:space="preserve">Posters, Protests, and Prescriptions: Cultural Histories of the </w:t>
      </w:r>
      <w:r w:rsidRPr="003A1686">
        <w:t>Manning C, ‘Charlene White Shares Heartbreak over Windrush Generation Aunt Deported from UK’ (</w:t>
      </w:r>
      <w:r w:rsidRPr="003A1686">
        <w:rPr>
          <w:i/>
          <w:iCs/>
        </w:rPr>
        <w:t>Metro</w:t>
      </w:r>
      <w:r w:rsidRPr="003A1686">
        <w:t>, 23 June 2022) accessed 10 April 2023 </w:t>
      </w:r>
    </w:p>
    <w:p w14:paraId="126E5093" w14:textId="77777777" w:rsidR="003A1686" w:rsidRPr="003A1686" w:rsidRDefault="003A1686" w:rsidP="003A1686">
      <w:pPr>
        <w:ind w:left="0" w:firstLine="0"/>
      </w:pPr>
      <w:r w:rsidRPr="003A1686">
        <w:t xml:space="preserve">David Cantor, Hugo </w:t>
      </w:r>
      <w:proofErr w:type="gramStart"/>
      <w:r w:rsidRPr="003A1686">
        <w:t>Storey</w:t>
      </w:r>
      <w:proofErr w:type="gramEnd"/>
      <w:r w:rsidRPr="003A1686">
        <w:t xml:space="preserve"> and Mark Symes* and others, ‘Clause 11, Nationality and Borders Bill: Why Two-Tier Refugee Status Is a Bad Idea’ (</w:t>
      </w:r>
      <w:r w:rsidRPr="003A1686">
        <w:rPr>
          <w:i/>
          <w:iCs/>
        </w:rPr>
        <w:t>Refugee Law Initiative Blog</w:t>
      </w:r>
      <w:r w:rsidRPr="003A1686">
        <w:t>, 28 March 2022) accessed 13 May 2023 </w:t>
      </w:r>
    </w:p>
    <w:p w14:paraId="2D15C868" w14:textId="77777777" w:rsidR="003A1686" w:rsidRPr="003A1686" w:rsidRDefault="003A1686" w:rsidP="003A1686">
      <w:pPr>
        <w:ind w:left="0" w:firstLine="0"/>
      </w:pPr>
      <w:r w:rsidRPr="003A1686">
        <w:t>Devlin K, Dearden L and Gregory A, ‘UK Will Give France Nearly £500,000m in Bid to Solve Small Boats Crisis’ (</w:t>
      </w:r>
      <w:r w:rsidRPr="003A1686">
        <w:rPr>
          <w:i/>
          <w:iCs/>
        </w:rPr>
        <w:t>The Independent</w:t>
      </w:r>
      <w:r w:rsidRPr="003A1686">
        <w:t>, 10 March 2023) accessed 12 May 2023 </w:t>
      </w:r>
    </w:p>
    <w:p w14:paraId="37B60FAE" w14:textId="77777777" w:rsidR="003A1686" w:rsidRPr="003A1686" w:rsidRDefault="003A1686" w:rsidP="003A1686">
      <w:pPr>
        <w:ind w:left="0" w:firstLine="0"/>
      </w:pPr>
      <w:r w:rsidRPr="003A1686">
        <w:t>Edwards L, ‘Britain’s Post-Humanitarian Response to Ukraine: Preserving a Racist Migration Regime’ (</w:t>
      </w:r>
      <w:proofErr w:type="spellStart"/>
      <w:r w:rsidRPr="003A1686">
        <w:rPr>
          <w:i/>
          <w:iCs/>
        </w:rPr>
        <w:t>Media@LSE</w:t>
      </w:r>
      <w:proofErr w:type="spellEnd"/>
      <w:r w:rsidRPr="003A1686">
        <w:t>, 10 March 2022) accessed 12 May 2023 </w:t>
      </w:r>
    </w:p>
    <w:p w14:paraId="5E844E24" w14:textId="77777777" w:rsidR="003A1686" w:rsidRPr="003A1686" w:rsidRDefault="003A1686" w:rsidP="003A1686">
      <w:pPr>
        <w:ind w:left="0" w:firstLine="0"/>
      </w:pPr>
      <w:r w:rsidRPr="003A1686">
        <w:t xml:space="preserve">El-Enany N, </w:t>
      </w:r>
      <w:r w:rsidRPr="003A1686">
        <w:rPr>
          <w:i/>
          <w:iCs/>
        </w:rPr>
        <w:t>(B)Ordering Britain Law, Race and Empire</w:t>
      </w:r>
      <w:r w:rsidRPr="003A1686">
        <w:t xml:space="preserve"> (Manchester University Press 2021) </w:t>
      </w:r>
    </w:p>
    <w:p w14:paraId="14B6A34E" w14:textId="77777777" w:rsidR="003A1686" w:rsidRPr="003A1686" w:rsidRDefault="003A1686" w:rsidP="003A1686">
      <w:pPr>
        <w:ind w:left="0" w:firstLine="0"/>
      </w:pPr>
      <w:r w:rsidRPr="003A1686">
        <w:t>Foks F, ‘Emigration State: Race, Citizenship and Settler Imperialism in Modern British History, c. 1850–1972’ (2022) 35 Journal of Historical Sociology 1850-1972</w:t>
      </w:r>
    </w:p>
    <w:p w14:paraId="3DA3B436" w14:textId="77777777" w:rsidR="003A1686" w:rsidRPr="003A1686" w:rsidRDefault="003A1686" w:rsidP="003A1686">
      <w:pPr>
        <w:ind w:left="0" w:firstLine="0"/>
      </w:pPr>
      <w:r w:rsidRPr="003A1686">
        <w:t xml:space="preserve">Fox JE, </w:t>
      </w:r>
      <w:proofErr w:type="spellStart"/>
      <w:r w:rsidRPr="003A1686">
        <w:t>Moroşanu</w:t>
      </w:r>
      <w:proofErr w:type="spellEnd"/>
      <w:r w:rsidRPr="003A1686">
        <w:t xml:space="preserve"> L and </w:t>
      </w:r>
      <w:proofErr w:type="spellStart"/>
      <w:r w:rsidRPr="003A1686">
        <w:t>Szilassy</w:t>
      </w:r>
      <w:proofErr w:type="spellEnd"/>
      <w:r w:rsidRPr="003A1686">
        <w:t xml:space="preserve"> E, ‘The Racialization of the New European Migration to the UK’ (2012) 46 Sociology 680 </w:t>
      </w:r>
    </w:p>
    <w:p w14:paraId="4C456364" w14:textId="77777777" w:rsidR="003A1686" w:rsidRPr="003A1686" w:rsidRDefault="003A1686" w:rsidP="003A1686">
      <w:pPr>
        <w:ind w:left="0" w:firstLine="0"/>
      </w:pPr>
      <w:r w:rsidRPr="003A1686">
        <w:t xml:space="preserve">Goodfellow M, </w:t>
      </w:r>
      <w:r w:rsidRPr="003A1686">
        <w:rPr>
          <w:i/>
          <w:iCs/>
        </w:rPr>
        <w:t>Hostile Environment How Immigrants Became Scapegoats</w:t>
      </w:r>
      <w:r w:rsidRPr="003A1686">
        <w:t xml:space="preserve"> (Verso 2020) </w:t>
      </w:r>
    </w:p>
    <w:p w14:paraId="1D02E320" w14:textId="77777777" w:rsidR="003A1686" w:rsidRPr="003A1686" w:rsidRDefault="003A1686" w:rsidP="003A1686">
      <w:pPr>
        <w:ind w:left="0" w:firstLine="0"/>
      </w:pPr>
      <w:r w:rsidRPr="003A1686">
        <w:t>Griffiths M and Yeo C, ‘The UK’s Hostile Environment: Deputising Immigration Control’ (2021) 41 Critical Social Policy 521-544</w:t>
      </w:r>
    </w:p>
    <w:p w14:paraId="12CFF667" w14:textId="77777777" w:rsidR="003A1686" w:rsidRPr="003A1686" w:rsidRDefault="003A1686" w:rsidP="003A1686">
      <w:pPr>
        <w:ind w:left="0" w:firstLine="0"/>
      </w:pPr>
      <w:r w:rsidRPr="003A1686">
        <w:t>Gutiérrez Rodríguez E, ‘The Coloniality of Migration and the “Refugee Crisis”: On the Asylum-Migration Nexus, the Transatlantic White European Settler Colonialism-Migration and Racial Capitalism’ (2018) 34 Canada’s Journal on Refugees 16 </w:t>
      </w:r>
    </w:p>
    <w:p w14:paraId="4F2C9499" w14:textId="77777777" w:rsidR="003A1686" w:rsidRPr="003A1686" w:rsidRDefault="003A1686" w:rsidP="003A1686">
      <w:pPr>
        <w:ind w:left="0" w:firstLine="0"/>
      </w:pPr>
      <w:r w:rsidRPr="003A1686">
        <w:t>Hansen R, ‘The Politics of Citizenship in 1940s Britain: The British Nationality Act’ (1999) 10 Twentieth Century British History 67-95, 68</w:t>
      </w:r>
    </w:p>
    <w:p w14:paraId="7C4DA0D9" w14:textId="77777777" w:rsidR="003A1686" w:rsidRPr="003A1686" w:rsidRDefault="003A1686" w:rsidP="003A1686">
      <w:pPr>
        <w:ind w:left="0" w:firstLine="0"/>
      </w:pPr>
      <w:r w:rsidRPr="003A1686">
        <w:t>Harris CI, ‘Whiteness as Property’ (1993) 106 Harvard Law Review 1707 </w:t>
      </w:r>
    </w:p>
    <w:p w14:paraId="49209AEB" w14:textId="77777777" w:rsidR="003A1686" w:rsidRPr="003A1686" w:rsidRDefault="003A1686" w:rsidP="003A1686">
      <w:pPr>
        <w:ind w:left="0" w:firstLine="0"/>
      </w:pPr>
      <w:r w:rsidRPr="003A1686">
        <w:lastRenderedPageBreak/>
        <w:t>Home Secretary’s Speech on Channel Deaths’ (</w:t>
      </w:r>
      <w:r w:rsidRPr="003A1686">
        <w:rPr>
          <w:i/>
          <w:iCs/>
        </w:rPr>
        <w:t>GOV.UK</w:t>
      </w:r>
      <w:r w:rsidRPr="003A1686">
        <w:t>, 25 November 2021) accessed 12 May 2023 Huttenback RA (</w:t>
      </w:r>
      <w:r w:rsidRPr="003A1686">
        <w:rPr>
          <w:i/>
          <w:iCs/>
        </w:rPr>
        <w:t>The British Empire as a ‘White Man’s Country’-Racial Attitudes and Immigration Legislation in the Colonies of White Settlement</w:t>
      </w:r>
      <w:r w:rsidRPr="003A1686">
        <w:t>, November 1973) accessed 9 March 2023 </w:t>
      </w:r>
    </w:p>
    <w:p w14:paraId="02E40D68" w14:textId="77777777" w:rsidR="003A1686" w:rsidRPr="003A1686" w:rsidRDefault="003A1686" w:rsidP="003A1686">
      <w:pPr>
        <w:ind w:left="0" w:firstLine="0"/>
      </w:pPr>
      <w:r w:rsidRPr="003A1686">
        <w:t>(</w:t>
      </w:r>
      <w:r w:rsidRPr="003A1686">
        <w:rPr>
          <w:i/>
          <w:iCs/>
        </w:rPr>
        <w:t xml:space="preserve">House of Lords - The Ties That </w:t>
      </w:r>
      <w:proofErr w:type="spellStart"/>
      <w:proofErr w:type="gramStart"/>
      <w:r w:rsidRPr="003A1686">
        <w:rPr>
          <w:i/>
          <w:iCs/>
        </w:rPr>
        <w:t>Bind:Citizenship</w:t>
      </w:r>
      <w:proofErr w:type="spellEnd"/>
      <w:proofErr w:type="gramEnd"/>
      <w:r w:rsidRPr="003A1686">
        <w:rPr>
          <w:i/>
          <w:iCs/>
        </w:rPr>
        <w:t xml:space="preserve"> and Civic Engagement in the 21st Century - Select Committee on Citizenship and Civic Engagement’ </w:t>
      </w:r>
      <w:r w:rsidRPr="003A1686">
        <w:t>) accessed 30 March 2023 </w:t>
      </w:r>
    </w:p>
    <w:p w14:paraId="01E2EEB4" w14:textId="77777777" w:rsidR="003A1686" w:rsidRPr="003A1686" w:rsidRDefault="003A1686" w:rsidP="003A1686">
      <w:pPr>
        <w:ind w:left="0" w:firstLine="0"/>
      </w:pPr>
      <w:r w:rsidRPr="003A1686">
        <w:t>‘Immediate Benefit Support for Those Fleeing the Invasion in Ukraine’ (</w:t>
      </w:r>
      <w:r w:rsidRPr="003A1686">
        <w:rPr>
          <w:i/>
          <w:iCs/>
        </w:rPr>
        <w:t>GOV.UK</w:t>
      </w:r>
      <w:r w:rsidRPr="003A1686">
        <w:t>, 21 March 2022) accessed 12 May 2023 </w:t>
      </w:r>
    </w:p>
    <w:p w14:paraId="79EC3167" w14:textId="77777777" w:rsidR="003A1686" w:rsidRPr="003A1686" w:rsidRDefault="003A1686" w:rsidP="003A1686">
      <w:pPr>
        <w:ind w:left="0" w:firstLine="0"/>
      </w:pPr>
      <w:r w:rsidRPr="003A1686">
        <w:t>Issar S, ‘Theorising “Racial/Colonial Primitive Accumulation”: Settler Colonialism, Slavery and Racial Capitalism’ [2021] Race &amp; Class 23-50</w:t>
      </w:r>
    </w:p>
    <w:p w14:paraId="75302E3A" w14:textId="77777777" w:rsidR="003A1686" w:rsidRPr="003A1686" w:rsidRDefault="003A1686" w:rsidP="003A1686">
      <w:pPr>
        <w:ind w:left="0" w:firstLine="0"/>
      </w:pPr>
      <w:r w:rsidRPr="003A1686">
        <w:t>Jacob-Owens T and Shaw J, ‘Justice for Windrush? Redress, Reform, Repeat’ (2022) 36 Journal of Immigration Asylum and Nationality Law, 131-143</w:t>
      </w:r>
    </w:p>
    <w:p w14:paraId="546A5C55" w14:textId="77777777" w:rsidR="003A1686" w:rsidRPr="003A1686" w:rsidRDefault="003A1686" w:rsidP="003A1686">
      <w:pPr>
        <w:ind w:left="0" w:firstLine="0"/>
      </w:pPr>
      <w:r w:rsidRPr="003A1686">
        <w:t xml:space="preserve">Kushner T, Craig-Norton J and Hoffmann C, </w:t>
      </w:r>
      <w:r w:rsidRPr="003A1686">
        <w:rPr>
          <w:i/>
          <w:iCs/>
        </w:rPr>
        <w:t>Migrant Britain: Histories and Historiographies: Essays in Honour of Colin Holmes</w:t>
      </w:r>
      <w:r w:rsidRPr="003A1686">
        <w:t xml:space="preserve"> (Routledge Taylor &amp; Francis Group 2018) </w:t>
      </w:r>
    </w:p>
    <w:p w14:paraId="0F650D10" w14:textId="77777777" w:rsidR="003A1686" w:rsidRPr="003A1686" w:rsidRDefault="003A1686" w:rsidP="003A1686">
      <w:pPr>
        <w:ind w:left="0" w:firstLine="0"/>
      </w:pPr>
      <w:r w:rsidRPr="003A1686">
        <w:t>Lewis N, ‘New: Shelter Says Landlords “Still Rejecting Tenants Based on Race”’ (</w:t>
      </w:r>
      <w:proofErr w:type="spellStart"/>
      <w:r w:rsidRPr="003A1686">
        <w:rPr>
          <w:i/>
          <w:iCs/>
        </w:rPr>
        <w:t>LandlordZONE</w:t>
      </w:r>
      <w:proofErr w:type="spellEnd"/>
      <w:r w:rsidRPr="003A1686">
        <w:t>, 24 January 2023) accessed 17 May 2023 </w:t>
      </w:r>
    </w:p>
    <w:p w14:paraId="32B2CCAB" w14:textId="77777777" w:rsidR="003A1686" w:rsidRPr="003A1686" w:rsidRDefault="003A1686" w:rsidP="003A1686">
      <w:pPr>
        <w:ind w:left="0" w:firstLine="0"/>
      </w:pPr>
      <w:r w:rsidRPr="003A1686">
        <w:t>‘Luthra RR, ‘Mitigating the Hostile Environment: The Role of the Workplace in EU Migrant Experience of Brexit’ (2019) 47 Journal of Ethnic and Migration Studies 190 </w:t>
      </w:r>
    </w:p>
    <w:p w14:paraId="10629C42" w14:textId="77777777" w:rsidR="003A1686" w:rsidRPr="003A1686" w:rsidRDefault="003A1686" w:rsidP="003A1686">
      <w:pPr>
        <w:ind w:left="0" w:firstLine="0"/>
      </w:pPr>
      <w:r w:rsidRPr="003A1686">
        <w:t>Mediterranean Crossing Still World’s Deadliest for Migrants – UN Report | UN News’ (</w:t>
      </w:r>
      <w:r w:rsidRPr="003A1686">
        <w:rPr>
          <w:i/>
          <w:iCs/>
        </w:rPr>
        <w:t>United Nations</w:t>
      </w:r>
      <w:r w:rsidRPr="003A1686">
        <w:t>, 24 November 2017) accessed 12 May 2023 </w:t>
      </w:r>
    </w:p>
    <w:p w14:paraId="3211452D" w14:textId="77777777" w:rsidR="003A1686" w:rsidRPr="003A1686" w:rsidRDefault="003A1686" w:rsidP="003A1686">
      <w:pPr>
        <w:ind w:left="0" w:firstLine="0"/>
      </w:pPr>
      <w:r w:rsidRPr="003A1686">
        <w:t>May L, ‘Windrush Scandal: Just 17% Victims Received Government Compensation’ (</w:t>
      </w:r>
      <w:r w:rsidRPr="003A1686">
        <w:rPr>
          <w:i/>
          <w:iCs/>
        </w:rPr>
        <w:t>Daily Mail Online</w:t>
      </w:r>
      <w:r w:rsidRPr="003A1686">
        <w:t>, 28 January 2021) accessed 14 May 2023 </w:t>
      </w:r>
    </w:p>
    <w:p w14:paraId="5B97A7D6" w14:textId="77777777" w:rsidR="003A1686" w:rsidRPr="003A1686" w:rsidRDefault="003A1686" w:rsidP="003A1686">
      <w:pPr>
        <w:ind w:left="0" w:firstLine="0"/>
      </w:pPr>
      <w:r w:rsidRPr="003A1686">
        <w:t>‘Memorandum of Understanding between the UK and Rwanda’ (</w:t>
      </w:r>
      <w:r w:rsidRPr="003A1686">
        <w:rPr>
          <w:i/>
          <w:iCs/>
        </w:rPr>
        <w:t>GOV.UK</w:t>
      </w:r>
      <w:r w:rsidRPr="003A1686">
        <w:t>, 6 April 2023) accessed 13 May 2023 </w:t>
      </w:r>
    </w:p>
    <w:p w14:paraId="640EAA6F" w14:textId="77777777" w:rsidR="003A1686" w:rsidRPr="003A1686" w:rsidRDefault="003A1686" w:rsidP="003A1686">
      <w:pPr>
        <w:ind w:left="0" w:firstLine="0"/>
      </w:pPr>
      <w:r w:rsidRPr="003A1686">
        <w:t>‘Memorandum of Understanding between the Government of the United Kingdom of Great Britain and Northern Ireland and the Government of the Republic of Rwanda for the Provision of an Asylum Partnership Arrangement’ (</w:t>
      </w:r>
      <w:r w:rsidRPr="003A1686">
        <w:rPr>
          <w:i/>
          <w:iCs/>
        </w:rPr>
        <w:t>GOV.UK</w:t>
      </w:r>
      <w:r w:rsidRPr="003A1686">
        <w:t>) accessed 14 May 2023 </w:t>
      </w:r>
    </w:p>
    <w:p w14:paraId="21AD6188" w14:textId="77777777" w:rsidR="003A1686" w:rsidRPr="003A1686" w:rsidRDefault="003A1686" w:rsidP="003A1686">
      <w:pPr>
        <w:ind w:left="0" w:firstLine="0"/>
      </w:pPr>
      <w:r w:rsidRPr="003A1686">
        <w:t>Mohr T, ‘The Irish Question and the Evolution of British Imperial Law, 1916-1922’ [2016] SSRN Electronic Journal </w:t>
      </w:r>
    </w:p>
    <w:p w14:paraId="138365E4" w14:textId="77777777" w:rsidR="003A1686" w:rsidRPr="003A1686" w:rsidRDefault="003A1686" w:rsidP="003A1686">
      <w:pPr>
        <w:ind w:left="0" w:firstLine="0"/>
      </w:pPr>
      <w:r w:rsidRPr="003A1686">
        <w:t>Nationality and Borders Act Compared to Illegal Migration Bill: Factsheet’ (</w:t>
      </w:r>
      <w:r w:rsidRPr="003A1686">
        <w:rPr>
          <w:i/>
          <w:iCs/>
        </w:rPr>
        <w:t>GOV.UK</w:t>
      </w:r>
      <w:r w:rsidRPr="003A1686">
        <w:t>, May 2023) accessed 11 May 2023 ‘New Plan for Immigration: Policy Statement (Accessible)’ (</w:t>
      </w:r>
      <w:r w:rsidRPr="003A1686">
        <w:rPr>
          <w:i/>
          <w:iCs/>
        </w:rPr>
        <w:t>GOV.UK</w:t>
      </w:r>
      <w:r w:rsidRPr="003A1686">
        <w:t>) accessed 16 May 2023 </w:t>
      </w:r>
    </w:p>
    <w:p w14:paraId="32E89A3F" w14:textId="77777777" w:rsidR="003A1686" w:rsidRPr="003A1686" w:rsidRDefault="003A1686" w:rsidP="003A1686">
      <w:pPr>
        <w:ind w:left="0" w:firstLine="0"/>
      </w:pPr>
      <w:r w:rsidRPr="003A1686">
        <w:rPr>
          <w:i/>
          <w:iCs/>
        </w:rPr>
        <w:t>National Health Service in Britain</w:t>
      </w:r>
      <w:r w:rsidRPr="003A1686">
        <w:t xml:space="preserve"> (Manchester University Press 2022) </w:t>
      </w:r>
    </w:p>
    <w:p w14:paraId="20722221" w14:textId="77777777" w:rsidR="003A1686" w:rsidRPr="003A1686" w:rsidRDefault="003A1686" w:rsidP="003A1686">
      <w:pPr>
        <w:ind w:left="0" w:firstLine="0"/>
      </w:pPr>
      <w:r w:rsidRPr="003A1686">
        <w:t>‘New Plan for Immigration’ (</w:t>
      </w:r>
      <w:r w:rsidRPr="003A1686">
        <w:rPr>
          <w:i/>
          <w:iCs/>
        </w:rPr>
        <w:t>NRPF</w:t>
      </w:r>
      <w:r w:rsidRPr="003A1686">
        <w:t>, 10 May 2021) accessed 12 May 2023 </w:t>
      </w:r>
    </w:p>
    <w:p w14:paraId="55940B27" w14:textId="77777777" w:rsidR="003A1686" w:rsidRPr="003A1686" w:rsidRDefault="003A1686" w:rsidP="003A1686">
      <w:pPr>
        <w:ind w:left="0" w:firstLine="0"/>
      </w:pPr>
      <w:r w:rsidRPr="003A1686">
        <w:lastRenderedPageBreak/>
        <w:t>‘New Study Concludes Europe’s Mediterranean Border Remains “World’s Deadliest”’ (</w:t>
      </w:r>
      <w:r w:rsidRPr="003A1686">
        <w:rPr>
          <w:i/>
          <w:iCs/>
        </w:rPr>
        <w:t>International Organization for Migration</w:t>
      </w:r>
      <w:r w:rsidRPr="003A1686">
        <w:t>, 24 November 2019) accessed 11 May 2023 </w:t>
      </w:r>
    </w:p>
    <w:p w14:paraId="2B7CB5BB" w14:textId="77777777" w:rsidR="003A1686" w:rsidRPr="003A1686" w:rsidRDefault="003A1686" w:rsidP="003A1686">
      <w:pPr>
        <w:ind w:left="0" w:firstLine="0"/>
      </w:pPr>
      <w:r w:rsidRPr="003A1686">
        <w:t xml:space="preserve">Njai A, Torres M and </w:t>
      </w:r>
      <w:proofErr w:type="spellStart"/>
      <w:r w:rsidRPr="003A1686">
        <w:t>Matache</w:t>
      </w:r>
      <w:proofErr w:type="spellEnd"/>
      <w:r w:rsidRPr="003A1686">
        <w:t xml:space="preserve"> M, ‘Ukraine: The Refugee Double Standard - FPIF’ (</w:t>
      </w:r>
      <w:r w:rsidRPr="003A1686">
        <w:rPr>
          <w:i/>
          <w:iCs/>
        </w:rPr>
        <w:t xml:space="preserve">Foreign Policy </w:t>
      </w:r>
      <w:proofErr w:type="gramStart"/>
      <w:r w:rsidRPr="003A1686">
        <w:rPr>
          <w:i/>
          <w:iCs/>
        </w:rPr>
        <w:t>In</w:t>
      </w:r>
      <w:proofErr w:type="gramEnd"/>
      <w:r w:rsidRPr="003A1686">
        <w:rPr>
          <w:i/>
          <w:iCs/>
        </w:rPr>
        <w:t xml:space="preserve"> Focus</w:t>
      </w:r>
      <w:r w:rsidRPr="003A1686">
        <w:t>, 15 March 2022) accessed 12 May 2023 </w:t>
      </w:r>
    </w:p>
    <w:p w14:paraId="6A548340" w14:textId="77777777" w:rsidR="003A1686" w:rsidRPr="003A1686" w:rsidRDefault="003A1686" w:rsidP="003A1686">
      <w:pPr>
        <w:ind w:left="0" w:firstLine="0"/>
      </w:pPr>
      <w:r w:rsidRPr="003A1686">
        <w:t>Podesta J, ‘The Climate Crisis, Migration, and Refugees’ (</w:t>
      </w:r>
      <w:r w:rsidRPr="003A1686">
        <w:rPr>
          <w:i/>
          <w:iCs/>
        </w:rPr>
        <w:t>Brookings</w:t>
      </w:r>
      <w:r w:rsidRPr="003A1686">
        <w:t>, 25 July 2019) accessed 11 May 2023 </w:t>
      </w:r>
    </w:p>
    <w:p w14:paraId="473C108E" w14:textId="77777777" w:rsidR="003A1686" w:rsidRPr="003A1686" w:rsidRDefault="003A1686" w:rsidP="003A1686">
      <w:pPr>
        <w:ind w:left="0" w:firstLine="0"/>
      </w:pPr>
      <w:r w:rsidRPr="003A1686">
        <w:t>Quijano A, ‘Coloniality and Modernity/Rationality’ (2007) 21 Cultural Studies 168 </w:t>
      </w:r>
    </w:p>
    <w:p w14:paraId="6653FD69" w14:textId="77777777" w:rsidR="003A1686" w:rsidRPr="003A1686" w:rsidRDefault="003A1686" w:rsidP="003A1686">
      <w:pPr>
        <w:ind w:left="0" w:firstLine="0"/>
      </w:pPr>
      <w:r w:rsidRPr="003A1686">
        <w:t>Quijano A (</w:t>
      </w:r>
      <w:r w:rsidRPr="003A1686">
        <w:rPr>
          <w:i/>
          <w:iCs/>
        </w:rPr>
        <w:t>Coloniality of power, Eurocentrism, and Latin America</w:t>
      </w:r>
      <w:r w:rsidRPr="003A1686">
        <w:t>, 2000) accessed 17 May 2023 </w:t>
      </w:r>
    </w:p>
    <w:p w14:paraId="3F2D9F94" w14:textId="77777777" w:rsidR="003A1686" w:rsidRPr="003A1686" w:rsidRDefault="003A1686" w:rsidP="003A1686">
      <w:pPr>
        <w:ind w:left="0" w:firstLine="0"/>
      </w:pPr>
      <w:r w:rsidRPr="003A1686">
        <w:t>‘Report: A Guide to the Hostile Environment’ (</w:t>
      </w:r>
      <w:r w:rsidRPr="003A1686">
        <w:rPr>
          <w:i/>
          <w:iCs/>
        </w:rPr>
        <w:t>Liberty</w:t>
      </w:r>
      <w:r w:rsidRPr="003A1686">
        <w:t>, 12 February 2020) accessed 12 May 2023 </w:t>
      </w:r>
    </w:p>
    <w:p w14:paraId="544FC2F6" w14:textId="77777777" w:rsidR="003A1686" w:rsidRPr="003A1686" w:rsidRDefault="003A1686" w:rsidP="003A1686">
      <w:pPr>
        <w:ind w:left="0" w:firstLine="0"/>
      </w:pPr>
      <w:r w:rsidRPr="003A1686">
        <w:t>‘Right to Rent Checks: A Guide to Immigration Documents for Tenants and Landlords (Accessible)’ (</w:t>
      </w:r>
      <w:r w:rsidRPr="003A1686">
        <w:rPr>
          <w:i/>
          <w:iCs/>
        </w:rPr>
        <w:t>GOV.UK</w:t>
      </w:r>
      <w:r w:rsidRPr="003A1686">
        <w:t>) accessed 12 May 2023 </w:t>
      </w:r>
    </w:p>
    <w:p w14:paraId="12F73B2D" w14:textId="77777777" w:rsidR="003A1686" w:rsidRPr="003A1686" w:rsidRDefault="003A1686" w:rsidP="003A1686">
      <w:pPr>
        <w:ind w:left="0" w:firstLine="0"/>
      </w:pPr>
      <w:r w:rsidRPr="003A1686">
        <w:t xml:space="preserve">Rodney W, </w:t>
      </w:r>
      <w:r w:rsidRPr="003A1686">
        <w:rPr>
          <w:i/>
          <w:iCs/>
        </w:rPr>
        <w:t>How Europe Underdeveloped Africa</w:t>
      </w:r>
      <w:r w:rsidRPr="003A1686">
        <w:t xml:space="preserve"> (Bogle-</w:t>
      </w:r>
      <w:proofErr w:type="spellStart"/>
      <w:r w:rsidRPr="003A1686">
        <w:t>L’Ouverhure</w:t>
      </w:r>
      <w:proofErr w:type="spellEnd"/>
      <w:r w:rsidRPr="003A1686">
        <w:t xml:space="preserve"> Publications 1978) </w:t>
      </w:r>
    </w:p>
    <w:p w14:paraId="31A5DEBA" w14:textId="77777777" w:rsidR="003A1686" w:rsidRPr="003A1686" w:rsidRDefault="003A1686" w:rsidP="003A1686">
      <w:pPr>
        <w:ind w:left="0" w:firstLine="0"/>
      </w:pPr>
      <w:r w:rsidRPr="003A1686">
        <w:t xml:space="preserve">Said EW, </w:t>
      </w:r>
      <w:proofErr w:type="gramStart"/>
      <w:r w:rsidRPr="003A1686">
        <w:rPr>
          <w:i/>
          <w:iCs/>
        </w:rPr>
        <w:t>Culture</w:t>
      </w:r>
      <w:proofErr w:type="gramEnd"/>
      <w:r w:rsidRPr="003A1686">
        <w:rPr>
          <w:i/>
          <w:iCs/>
        </w:rPr>
        <w:t xml:space="preserve"> and Imperialism</w:t>
      </w:r>
      <w:r w:rsidRPr="003A1686">
        <w:t xml:space="preserve"> (Vintage Books 1994) </w:t>
      </w:r>
    </w:p>
    <w:p w14:paraId="435E53F2" w14:textId="77777777" w:rsidR="003A1686" w:rsidRPr="003A1686" w:rsidRDefault="003A1686" w:rsidP="003A1686">
      <w:pPr>
        <w:ind w:left="0" w:firstLine="0"/>
      </w:pPr>
      <w:r w:rsidRPr="003A1686">
        <w:t>Schultz J, ‘The New Plan for Immigration and the Risks of Extending Temporary Protection Status’ (</w:t>
      </w:r>
      <w:r w:rsidRPr="003A1686">
        <w:rPr>
          <w:i/>
          <w:iCs/>
        </w:rPr>
        <w:t>Refugee Law Initiative Blog</w:t>
      </w:r>
      <w:r w:rsidRPr="003A1686">
        <w:t>, 12 May 2021) accessed 11 May 2023 </w:t>
      </w:r>
    </w:p>
    <w:p w14:paraId="14C7449B" w14:textId="77777777" w:rsidR="003A1686" w:rsidRPr="003A1686" w:rsidRDefault="003A1686" w:rsidP="003A1686">
      <w:pPr>
        <w:ind w:left="0" w:firstLine="0"/>
      </w:pPr>
      <w:r w:rsidRPr="003A1686">
        <w:t xml:space="preserve">Stevens A, </w:t>
      </w:r>
      <w:proofErr w:type="spellStart"/>
      <w:r w:rsidRPr="003A1686">
        <w:t>Kingdon</w:t>
      </w:r>
      <w:proofErr w:type="spellEnd"/>
      <w:r w:rsidRPr="003A1686">
        <w:t xml:space="preserve"> C and </w:t>
      </w:r>
      <w:proofErr w:type="spellStart"/>
      <w:r w:rsidRPr="003A1686">
        <w:t>Devakumar</w:t>
      </w:r>
      <w:proofErr w:type="spellEnd"/>
      <w:r w:rsidRPr="003A1686">
        <w:t xml:space="preserve"> D, ‘The UK Illegal Migration Bill: A Child Rights Violation and Safeguarding Catastrophe’ [2023] The Lancet Child &amp; Adolescent Health </w:t>
      </w:r>
    </w:p>
    <w:p w14:paraId="3B9FB20B" w14:textId="77777777" w:rsidR="003A1686" w:rsidRPr="003A1686" w:rsidRDefault="003A1686" w:rsidP="003A1686">
      <w:pPr>
        <w:ind w:left="0" w:firstLine="0"/>
      </w:pPr>
      <w:r w:rsidRPr="003A1686">
        <w:t>Stewart H, Gentleman A and Hopkins N, ‘Amber Rudd Resigns Hours after Guardian Publishes Deportation Targets Letter’ (</w:t>
      </w:r>
      <w:r w:rsidRPr="003A1686">
        <w:rPr>
          <w:i/>
          <w:iCs/>
        </w:rPr>
        <w:t>The Guardian</w:t>
      </w:r>
      <w:r w:rsidRPr="003A1686">
        <w:t>, 30 April 2018) accessed 10 April 2023 </w:t>
      </w:r>
    </w:p>
    <w:p w14:paraId="787E31A0" w14:textId="77777777" w:rsidR="003A1686" w:rsidRPr="003A1686" w:rsidRDefault="003A1686" w:rsidP="003A1686">
      <w:pPr>
        <w:ind w:left="0" w:firstLine="0"/>
      </w:pPr>
      <w:r w:rsidRPr="003A1686">
        <w:t xml:space="preserve">Walia H, G. KRD and Estes N, </w:t>
      </w:r>
      <w:r w:rsidRPr="003A1686">
        <w:rPr>
          <w:i/>
          <w:iCs/>
        </w:rPr>
        <w:t xml:space="preserve">Border &amp; Rule: Global Migration, Capitalism, and the Rise of Racist </w:t>
      </w:r>
      <w:proofErr w:type="gramStart"/>
      <w:r w:rsidRPr="003A1686">
        <w:rPr>
          <w:i/>
          <w:iCs/>
        </w:rPr>
        <w:t>Nationalism</w:t>
      </w:r>
      <w:r w:rsidRPr="003A1686">
        <w:t>(</w:t>
      </w:r>
      <w:proofErr w:type="gramEnd"/>
      <w:r w:rsidRPr="003A1686">
        <w:t>Haymarket Books 2021) </w:t>
      </w:r>
    </w:p>
    <w:p w14:paraId="1C42BAF7" w14:textId="77777777" w:rsidR="003A1686" w:rsidRPr="003A1686" w:rsidRDefault="003A1686" w:rsidP="003A1686">
      <w:pPr>
        <w:ind w:left="0" w:firstLine="0"/>
      </w:pPr>
      <w:r w:rsidRPr="003A1686">
        <w:t xml:space="preserve">Weheliye AG, </w:t>
      </w:r>
      <w:r w:rsidRPr="003A1686">
        <w:rPr>
          <w:i/>
          <w:iCs/>
        </w:rPr>
        <w:t>Habeas Viscus: Racializing Assemblages, Biopolitics, and Black Feminist Theories of the Human</w:t>
      </w:r>
      <w:r w:rsidRPr="003A1686">
        <w:t xml:space="preserve"> (Duke University Press 2014) </w:t>
      </w:r>
    </w:p>
    <w:p w14:paraId="470B68AD" w14:textId="77777777" w:rsidR="003A1686" w:rsidRPr="003A1686" w:rsidRDefault="003A1686" w:rsidP="003A1686">
      <w:pPr>
        <w:ind w:left="0" w:firstLine="0"/>
      </w:pPr>
      <w:r w:rsidRPr="003A1686">
        <w:t>Whelan J and others, ‘Regulatory Focus and Attitudes to Migrants’ (2010) 45 International Journal of Psychology 190-201</w:t>
      </w:r>
    </w:p>
    <w:p w14:paraId="1BBB919D" w14:textId="77777777" w:rsidR="003A1686" w:rsidRPr="003A1686" w:rsidRDefault="003A1686" w:rsidP="003A1686">
      <w:pPr>
        <w:ind w:left="0" w:firstLine="0"/>
      </w:pPr>
      <w:r w:rsidRPr="003A1686">
        <w:t>‘White Australia Policy’ (</w:t>
      </w:r>
      <w:r w:rsidRPr="003A1686">
        <w:rPr>
          <w:i/>
          <w:iCs/>
        </w:rPr>
        <w:t>National Museum of Australia</w:t>
      </w:r>
      <w:r w:rsidRPr="003A1686">
        <w:t>) accessed 15 May 2023 </w:t>
      </w:r>
    </w:p>
    <w:p w14:paraId="05CDE292" w14:textId="77777777" w:rsidR="003A1686" w:rsidRPr="003A1686" w:rsidRDefault="003A1686" w:rsidP="003A1686">
      <w:pPr>
        <w:ind w:left="0" w:firstLine="0"/>
      </w:pPr>
      <w:r w:rsidRPr="003A1686">
        <w:t>White R, ‘The Nationality and Immigration Status of the “Windrush Generation” and the Perils of Lawful Presence in a “Hostile Environment”’ (2019) 33 Journal of Immigration, Asylum &amp; Nationality Law. 218 </w:t>
      </w:r>
    </w:p>
    <w:p w14:paraId="4679A6CC" w14:textId="77777777" w:rsidR="003A1686" w:rsidRPr="003A1686" w:rsidRDefault="003A1686" w:rsidP="003A1686">
      <w:pPr>
        <w:ind w:left="0" w:firstLine="0"/>
      </w:pPr>
      <w:r w:rsidRPr="003A1686">
        <w:t>Williams C, ‘Partiality, Work Permits and the European Economic Community: The Introduction of the 1971 Immigration Act’ (2015) 29 Contemporary British History 508 </w:t>
      </w:r>
    </w:p>
    <w:p w14:paraId="4400BCF2" w14:textId="77777777" w:rsidR="003A1686" w:rsidRPr="003A1686" w:rsidRDefault="003A1686" w:rsidP="003A1686">
      <w:pPr>
        <w:ind w:left="0" w:firstLine="0"/>
      </w:pPr>
      <w:r w:rsidRPr="003A1686">
        <w:lastRenderedPageBreak/>
        <w:t>‘Windrush Scandal Explained’ (</w:t>
      </w:r>
      <w:r w:rsidRPr="003A1686">
        <w:rPr>
          <w:i/>
          <w:iCs/>
        </w:rPr>
        <w:t>Joint Council for the Welfare of Immigrants</w:t>
      </w:r>
      <w:r w:rsidRPr="003A1686">
        <w:t>) accessed 10 April 2023 </w:t>
      </w:r>
    </w:p>
    <w:p w14:paraId="6B5D6BC6" w14:textId="77777777" w:rsidR="003A1686" w:rsidRPr="003A1686" w:rsidRDefault="003A1686" w:rsidP="003A1686">
      <w:pPr>
        <w:ind w:left="0" w:firstLine="0"/>
      </w:pPr>
      <w:r w:rsidRPr="003A1686">
        <w:rPr>
          <w:b/>
          <w:bCs/>
          <w:u w:val="single"/>
        </w:rPr>
        <w:t> </w:t>
      </w:r>
    </w:p>
    <w:p w14:paraId="79FC7F4A" w14:textId="77777777" w:rsidR="003A1686" w:rsidRPr="003A1686" w:rsidRDefault="003A1686" w:rsidP="003A1686">
      <w:pPr>
        <w:ind w:left="0" w:firstLine="0"/>
      </w:pPr>
    </w:p>
    <w:p w14:paraId="66AC3D88" w14:textId="77777777" w:rsidR="003A1686" w:rsidRPr="003A1686" w:rsidRDefault="003A1686" w:rsidP="003A1686">
      <w:pPr>
        <w:ind w:left="0" w:firstLine="0"/>
      </w:pPr>
    </w:p>
    <w:p w14:paraId="18F92DFC" w14:textId="77777777" w:rsidR="000A717E" w:rsidRPr="000A717E" w:rsidRDefault="000A717E" w:rsidP="000A717E">
      <w:pPr>
        <w:ind w:left="0" w:firstLine="0"/>
      </w:pPr>
    </w:p>
    <w:sectPr w:rsidR="000A717E" w:rsidRPr="000A717E">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4748" w14:textId="77777777" w:rsidR="007F7D27" w:rsidRDefault="007F7D27" w:rsidP="005115CF">
      <w:pPr>
        <w:spacing w:line="240" w:lineRule="auto"/>
      </w:pPr>
      <w:r>
        <w:separator/>
      </w:r>
    </w:p>
  </w:endnote>
  <w:endnote w:type="continuationSeparator" w:id="0">
    <w:p w14:paraId="3AE25554" w14:textId="77777777" w:rsidR="007F7D27" w:rsidRDefault="007F7D27" w:rsidP="005115CF">
      <w:pPr>
        <w:spacing w:line="240" w:lineRule="auto"/>
      </w:pPr>
      <w:r>
        <w:continuationSeparator/>
      </w:r>
    </w:p>
  </w:endnote>
  <w:endnote w:type="continuationNotice" w:id="1">
    <w:p w14:paraId="7A0EDA7C" w14:textId="77777777" w:rsidR="007F7D27" w:rsidRDefault="007F7D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obster">
    <w:panose1 w:val="00000500000000000000"/>
    <w:charset w:val="4D"/>
    <w:family w:val="auto"/>
    <w:pitch w:val="variable"/>
    <w:sig w:usb0="20000207" w:usb1="00000001" w:usb2="00000000" w:usb3="00000000" w:csb0="00000197" w:csb1="00000000"/>
  </w:font>
  <w:font w:name="Bree Serif">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Lexend">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1000744"/>
      <w:docPartObj>
        <w:docPartGallery w:val="Page Numbers (Bottom of Page)"/>
        <w:docPartUnique/>
      </w:docPartObj>
    </w:sdtPr>
    <w:sdtContent>
      <w:p w14:paraId="362EEBFB" w14:textId="7968E3A1" w:rsidR="006C7A20" w:rsidRDefault="006C7A20" w:rsidP="00E931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4DBBE" w14:textId="77777777" w:rsidR="006C7A20" w:rsidRDefault="006C7A20" w:rsidP="006C7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8552720"/>
      <w:docPartObj>
        <w:docPartGallery w:val="Page Numbers (Bottom of Page)"/>
        <w:docPartUnique/>
      </w:docPartObj>
    </w:sdtPr>
    <w:sdtContent>
      <w:p w14:paraId="2F8C685C" w14:textId="158C83DA" w:rsidR="006C7A20" w:rsidRDefault="006C7A20" w:rsidP="00E931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36592" w14:textId="77777777" w:rsidR="006C7A20" w:rsidRDefault="006C7A20" w:rsidP="006C7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8127" w14:textId="77777777" w:rsidR="007F7D27" w:rsidRDefault="007F7D27" w:rsidP="005115CF">
      <w:pPr>
        <w:spacing w:line="240" w:lineRule="auto"/>
      </w:pPr>
      <w:r>
        <w:separator/>
      </w:r>
    </w:p>
  </w:footnote>
  <w:footnote w:type="continuationSeparator" w:id="0">
    <w:p w14:paraId="14B84522" w14:textId="77777777" w:rsidR="007F7D27" w:rsidRDefault="007F7D27" w:rsidP="005115CF">
      <w:pPr>
        <w:spacing w:line="240" w:lineRule="auto"/>
      </w:pPr>
      <w:r>
        <w:continuationSeparator/>
      </w:r>
    </w:p>
  </w:footnote>
  <w:footnote w:type="continuationNotice" w:id="1">
    <w:p w14:paraId="5F254588" w14:textId="77777777" w:rsidR="007F7D27" w:rsidRDefault="007F7D27">
      <w:pPr>
        <w:spacing w:line="240" w:lineRule="auto"/>
      </w:pPr>
    </w:p>
  </w:footnote>
  <w:footnote w:id="2">
    <w:p w14:paraId="1202C122"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‘Windrush Scandal Explained’ (JCWI, 13 March </w:t>
      </w:r>
      <w:proofErr w:type="gramStart"/>
      <w:r w:rsidRPr="00AB2856">
        <w:rPr>
          <w:rFonts w:ascii="Times New Roman" w:hAnsi="Times New Roman" w:cs="Times New Roman"/>
          <w:sz w:val="20"/>
        </w:rPr>
        <w:t>2020)&lt;</w:t>
      </w:r>
      <w:proofErr w:type="gramEnd"/>
      <w:r w:rsidRPr="00AB2856">
        <w:rPr>
          <w:rFonts w:ascii="Times New Roman" w:hAnsi="Times New Roman" w:cs="Times New Roman"/>
          <w:sz w:val="20"/>
        </w:rPr>
        <w:t xml:space="preserve"> </w:t>
      </w:r>
      <w:hyperlink r:id="rId1" w:history="1">
        <w:r w:rsidRPr="00AB2856">
          <w:rPr>
            <w:rStyle w:val="Hyperlink"/>
            <w:rFonts w:ascii="Times New Roman" w:hAnsi="Times New Roman" w:cs="Times New Roman"/>
            <w:sz w:val="20"/>
          </w:rPr>
          <w:t>https://www.jcwi.org.uk/windrush-scandal-explained</w:t>
        </w:r>
      </w:hyperlink>
      <w:r w:rsidRPr="00AB2856">
        <w:rPr>
          <w:rFonts w:ascii="Times New Roman" w:hAnsi="Times New Roman" w:cs="Times New Roman"/>
          <w:sz w:val="20"/>
        </w:rPr>
        <w:t xml:space="preserve">&gt; accessed 10 April 2022 </w:t>
      </w:r>
    </w:p>
  </w:footnote>
  <w:footnote w:id="3">
    <w:p w14:paraId="0EB7F232"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Adina Campbell, Camilla Horrox, ‘My Son with Schizophrenia was ‘unlawfully deported’ to Jamaica’ BBC News (Jamaica, 13 August 2022) &lt; </w:t>
      </w:r>
      <w:hyperlink r:id="rId2" w:history="1">
        <w:r w:rsidRPr="00AB2856">
          <w:rPr>
            <w:rStyle w:val="Hyperlink"/>
            <w:rFonts w:ascii="Times New Roman" w:hAnsi="Times New Roman" w:cs="Times New Roman"/>
            <w:sz w:val="20"/>
          </w:rPr>
          <w:t>https://www.bbc.co.uk/news/uk-62462947</w:t>
        </w:r>
      </w:hyperlink>
      <w:r w:rsidRPr="00AB2856">
        <w:rPr>
          <w:rFonts w:ascii="Times New Roman" w:hAnsi="Times New Roman" w:cs="Times New Roman"/>
          <w:sz w:val="20"/>
        </w:rPr>
        <w:t>&gt; accesses 10 April 2023</w:t>
      </w:r>
    </w:p>
  </w:footnote>
  <w:footnote w:id="4">
    <w:p w14:paraId="41D32E86"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Charlotte Manning, ‘Charlene White shares heartbreak over late aunt’s deportation in Windrush scandal: ‘People have died waiting in limbo’ Metro News ( 23 June 2022) &lt; </w:t>
      </w:r>
      <w:hyperlink r:id="rId3" w:history="1">
        <w:r w:rsidRPr="00AB2856">
          <w:rPr>
            <w:rStyle w:val="Hyperlink"/>
            <w:rFonts w:ascii="Times New Roman" w:hAnsi="Times New Roman" w:cs="Times New Roman"/>
            <w:sz w:val="20"/>
          </w:rPr>
          <w:t>https://metro.co.uk/2022/06/23/charlene-white-shares-heartbreak-over-late-aunts-deportation-in-windrush-scandal-16880282/</w:t>
        </w:r>
      </w:hyperlink>
      <w:r w:rsidRPr="00AB2856">
        <w:rPr>
          <w:rFonts w:ascii="Times New Roman" w:hAnsi="Times New Roman" w:cs="Times New Roman"/>
          <w:sz w:val="20"/>
        </w:rPr>
        <w:t>&gt; accessed 10 April 2023</w:t>
      </w:r>
    </w:p>
  </w:footnote>
  <w:footnote w:id="5">
    <w:p w14:paraId="5DAC93A9"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Robin M White, ‘The Nationality and Immigration Status of the 'Windrush Generation' and the Perils of Lawful Presence in a 'Hostile Environment' (2019) 33 IANL 218–239</w:t>
      </w:r>
    </w:p>
  </w:footnote>
  <w:footnote w:id="6">
    <w:p w14:paraId="40A99116"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Heather Stewart Political editor, Amelia Gentleman, and Nick Hopkins, ‘Amber Rudd resigns hours after Guardian publishes deportation targets letter’ The Guardian (30 April 2018)</w:t>
      </w:r>
    </w:p>
  </w:footnote>
  <w:footnote w:id="7">
    <w:p w14:paraId="497F589A" w14:textId="4A53ECE3" w:rsidR="00DD2ADD" w:rsidRPr="00AB2856" w:rsidRDefault="00DD2ADD" w:rsidP="00DD2AD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44328B">
        <w:rPr>
          <w:rFonts w:ascii="Times New Roman" w:hAnsi="Times New Roman" w:cs="Times New Roman"/>
          <w:sz w:val="20"/>
        </w:rPr>
        <w:t>Amelia Gentleman,’</w:t>
      </w:r>
      <w:r w:rsidR="0044328B" w:rsidRPr="0044328B">
        <w:t xml:space="preserve"> </w:t>
      </w:r>
      <w:r w:rsidR="0044328B" w:rsidRPr="0044328B">
        <w:rPr>
          <w:rFonts w:ascii="Times New Roman" w:hAnsi="Times New Roman" w:cs="Times New Roman"/>
          <w:sz w:val="20"/>
        </w:rPr>
        <w:t>Windrush: only one in four applicants have received compensation</w:t>
      </w:r>
      <w:r w:rsidR="0044328B">
        <w:rPr>
          <w:rFonts w:ascii="Times New Roman" w:hAnsi="Times New Roman" w:cs="Times New Roman"/>
          <w:sz w:val="20"/>
        </w:rPr>
        <w:t xml:space="preserve">’ (Guardian </w:t>
      </w:r>
      <w:r w:rsidR="003661AE">
        <w:rPr>
          <w:rFonts w:ascii="Times New Roman" w:hAnsi="Times New Roman" w:cs="Times New Roman"/>
          <w:sz w:val="20"/>
        </w:rPr>
        <w:t>22 Jun 2022)</w:t>
      </w:r>
    </w:p>
  </w:footnote>
  <w:footnote w:id="8">
    <w:p w14:paraId="442FD8E7"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Holly Barrow, ‘Grenfell, Windrush and the Hostile Environment: Why We Must Not Forget’ Immigration News Network, ( Dec 10 2019)&lt; </w:t>
      </w:r>
      <w:hyperlink r:id="rId4" w:history="1">
        <w:r w:rsidRPr="00AB2856">
          <w:rPr>
            <w:rStyle w:val="Hyperlink"/>
            <w:rFonts w:ascii="Times New Roman" w:hAnsi="Times New Roman" w:cs="Times New Roman"/>
            <w:sz w:val="20"/>
          </w:rPr>
          <w:t>file:///Users/towobolaodukoya/Zotero/storage/2AZJ3U4D/grenfell-windrush-and-the-hostile-environment-why-we-must-not-forget.html</w:t>
        </w:r>
      </w:hyperlink>
      <w:r w:rsidRPr="00AB2856">
        <w:rPr>
          <w:rFonts w:ascii="Times New Roman" w:hAnsi="Times New Roman" w:cs="Times New Roman"/>
          <w:sz w:val="20"/>
        </w:rPr>
        <w:t>&gt; accessed 10 Apr. 23</w:t>
      </w:r>
    </w:p>
  </w:footnote>
  <w:footnote w:id="9">
    <w:p w14:paraId="7AA0DC92"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Grenfellactiongroup, ‘THE ANNA STEC AFFAIR REVISITED’ Grenfell Action Group (23 May </w:t>
      </w:r>
      <w:proofErr w:type="gramStart"/>
      <w:r w:rsidRPr="00AB2856">
        <w:rPr>
          <w:rFonts w:ascii="Times New Roman" w:hAnsi="Times New Roman" w:cs="Times New Roman"/>
          <w:sz w:val="20"/>
        </w:rPr>
        <w:t>2021)&lt;</w:t>
      </w:r>
      <w:proofErr w:type="gramEnd"/>
      <w:r w:rsidRPr="00AB2856">
        <w:rPr>
          <w:rFonts w:ascii="Times New Roman" w:hAnsi="Times New Roman" w:cs="Times New Roman"/>
          <w:sz w:val="20"/>
        </w:rPr>
        <w:t xml:space="preserve"> </w:t>
      </w:r>
      <w:hyperlink r:id="rId5" w:history="1">
        <w:r w:rsidRPr="00AB2856">
          <w:rPr>
            <w:rStyle w:val="Hyperlink"/>
            <w:rFonts w:ascii="Times New Roman" w:hAnsi="Times New Roman" w:cs="Times New Roman"/>
            <w:sz w:val="20"/>
          </w:rPr>
          <w:t>https://grenfellactiongroup.wordpress.com/</w:t>
        </w:r>
      </w:hyperlink>
      <w:r w:rsidRPr="00AB2856">
        <w:rPr>
          <w:rFonts w:ascii="Times New Roman" w:hAnsi="Times New Roman" w:cs="Times New Roman"/>
          <w:sz w:val="20"/>
        </w:rPr>
        <w:t>&gt; accessed 10 Apr. 23</w:t>
      </w:r>
    </w:p>
  </w:footnote>
  <w:footnote w:id="10">
    <w:p w14:paraId="54872255" w14:textId="39D2874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Jon Burnett, ‘Towards A Political Economy of Charging Regimes: Fines, Fees and force in UK Immigration Control’ (2020) Br J </w:t>
      </w:r>
      <w:r w:rsidR="00587982" w:rsidRPr="00AB2856">
        <w:rPr>
          <w:rFonts w:ascii="Times New Roman" w:hAnsi="Times New Roman" w:cs="Times New Roman"/>
          <w:sz w:val="20"/>
        </w:rPr>
        <w:t>Criminal</w:t>
      </w:r>
      <w:r w:rsidRPr="00AB2856">
        <w:rPr>
          <w:rFonts w:ascii="Times New Roman" w:hAnsi="Times New Roman" w:cs="Times New Roman"/>
          <w:sz w:val="20"/>
        </w:rPr>
        <w:t xml:space="preserve"> (2020) 60(3): 579–599</w:t>
      </w:r>
    </w:p>
  </w:footnote>
  <w:footnote w:id="11">
    <w:p w14:paraId="5F3D0639"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Home Office, ‘New Plan for Immigration: policy statement (accessible)’ (Policy paper, 29 March 2022) Chapter 8 </w:t>
      </w:r>
    </w:p>
  </w:footnote>
  <w:footnote w:id="12">
    <w:p w14:paraId="43248F66" w14:textId="2B4B83DE"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International Organisation For Migration, ‘New Study Concludes Europe’s Mediterranean Border Remains 'World’s Deadliest'’ (IOM,24 November </w:t>
      </w:r>
      <w:r w:rsidR="001A6C16" w:rsidRPr="00AB2856">
        <w:rPr>
          <w:rFonts w:ascii="Times New Roman" w:hAnsi="Times New Roman" w:cs="Times New Roman"/>
          <w:sz w:val="20"/>
        </w:rPr>
        <w:t>2019) &lt;</w:t>
      </w:r>
      <w:r w:rsidRPr="00AB2856">
        <w:rPr>
          <w:rFonts w:ascii="Times New Roman" w:hAnsi="Times New Roman" w:cs="Times New Roman"/>
          <w:sz w:val="20"/>
        </w:rPr>
        <w:t>https://www.iom.int/news/new-study-concludes-europes-mediterranean-border-remains-worlds-deadliest &gt; accessed 11 May 2023</w:t>
      </w:r>
      <w:r w:rsidR="00B70047" w:rsidRPr="00AB2856">
        <w:rPr>
          <w:rFonts w:ascii="Times New Roman" w:hAnsi="Times New Roman" w:cs="Times New Roman"/>
          <w:sz w:val="20"/>
        </w:rPr>
        <w:t>:</w:t>
      </w:r>
      <w:r w:rsidR="00B74448" w:rsidRPr="00AB2856">
        <w:rPr>
          <w:rFonts w:ascii="Times New Roman" w:hAnsi="Times New Roman" w:cs="Times New Roman"/>
          <w:sz w:val="20"/>
        </w:rPr>
        <w:t xml:space="preserve"> United Nations </w:t>
      </w:r>
      <w:r w:rsidR="00B70047" w:rsidRPr="00AB2856">
        <w:rPr>
          <w:rFonts w:ascii="Times New Roman" w:hAnsi="Times New Roman" w:cs="Times New Roman"/>
          <w:sz w:val="20"/>
        </w:rPr>
        <w:t>‘</w:t>
      </w:r>
      <w:r w:rsidR="00331858" w:rsidRPr="00AB2856">
        <w:rPr>
          <w:rFonts w:ascii="Times New Roman" w:hAnsi="Times New Roman" w:cs="Times New Roman"/>
          <w:sz w:val="20"/>
        </w:rPr>
        <w:t>Mediterranean crossing still world’s deadliest for migrants – UN report</w:t>
      </w:r>
      <w:r w:rsidR="00331858" w:rsidRPr="00AB2856">
        <w:rPr>
          <w:rFonts w:ascii="Times New Roman" w:hAnsi="Times New Roman" w:cs="Times New Roman"/>
          <w:sz w:val="20"/>
        </w:rPr>
        <w:t>’ ( United Nations News</w:t>
      </w:r>
      <w:r w:rsidR="009F3212" w:rsidRPr="00AB2856">
        <w:rPr>
          <w:rFonts w:ascii="Times New Roman" w:hAnsi="Times New Roman" w:cs="Times New Roman"/>
          <w:sz w:val="20"/>
        </w:rPr>
        <w:t>, 24 Nov 2017)&lt;</w:t>
      </w:r>
      <w:r w:rsidR="00E236D3" w:rsidRPr="00AB2856">
        <w:rPr>
          <w:rFonts w:ascii="Times New Roman" w:hAnsi="Times New Roman" w:cs="Times New Roman"/>
          <w:sz w:val="20"/>
        </w:rPr>
        <w:t xml:space="preserve"> </w:t>
      </w:r>
      <w:hyperlink r:id="rId6" w:history="1">
        <w:r w:rsidR="00E236D3" w:rsidRPr="00AB2856">
          <w:rPr>
            <w:rStyle w:val="Hyperlink"/>
            <w:rFonts w:ascii="Times New Roman" w:hAnsi="Times New Roman" w:cs="Times New Roman"/>
            <w:sz w:val="20"/>
          </w:rPr>
          <w:t>https://news.un.org/en/story/2017/11/637162</w:t>
        </w:r>
      </w:hyperlink>
      <w:r w:rsidR="00E236D3" w:rsidRPr="00AB2856">
        <w:rPr>
          <w:rFonts w:ascii="Times New Roman" w:hAnsi="Times New Roman" w:cs="Times New Roman"/>
          <w:sz w:val="20"/>
        </w:rPr>
        <w:t>&gt; accessed 12 May 2023.</w:t>
      </w:r>
    </w:p>
  </w:footnote>
  <w:footnote w:id="13">
    <w:p w14:paraId="235C4B73" w14:textId="468E4462" w:rsidR="00E60069" w:rsidRPr="00AB2856" w:rsidRDefault="00E60069" w:rsidP="009F3212">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E622A9" w:rsidRPr="00AB2856">
        <w:rPr>
          <w:rFonts w:ascii="Times New Roman" w:hAnsi="Times New Roman" w:cs="Times New Roman"/>
          <w:sz w:val="20"/>
        </w:rPr>
        <w:t xml:space="preserve">Home Office, ‘Home Office speech on Channel Deaths’ </w:t>
      </w:r>
      <w:r w:rsidR="00B80F8A" w:rsidRPr="00AB2856">
        <w:rPr>
          <w:rFonts w:ascii="Times New Roman" w:hAnsi="Times New Roman" w:cs="Times New Roman"/>
          <w:sz w:val="20"/>
        </w:rPr>
        <w:t xml:space="preserve">(2021)&lt; </w:t>
      </w:r>
      <w:hyperlink r:id="rId7" w:history="1">
        <w:r w:rsidR="00B80F8A" w:rsidRPr="00AB2856">
          <w:rPr>
            <w:rStyle w:val="Hyperlink"/>
            <w:rFonts w:ascii="Times New Roman" w:hAnsi="Times New Roman" w:cs="Times New Roman"/>
            <w:sz w:val="20"/>
          </w:rPr>
          <w:t>https://www.gov.uk/government/speeches/home-secretarys-speech-on-channel-drownings</w:t>
        </w:r>
      </w:hyperlink>
      <w:r w:rsidR="00B80F8A" w:rsidRPr="00AB2856">
        <w:rPr>
          <w:rFonts w:ascii="Times New Roman" w:hAnsi="Times New Roman" w:cs="Times New Roman"/>
          <w:sz w:val="20"/>
        </w:rPr>
        <w:t>&gt; accessed 12 may 2023.</w:t>
      </w:r>
    </w:p>
  </w:footnote>
  <w:footnote w:id="14">
    <w:p w14:paraId="64924F63" w14:textId="34420AE3" w:rsidR="001C7C86" w:rsidRPr="00AB2856" w:rsidRDefault="001C7C86" w:rsidP="00A718F4">
      <w:pPr>
        <w:pStyle w:val="FootnoteText"/>
        <w:ind w:left="360"/>
        <w:rPr>
          <w:rFonts w:ascii="Times New Roman" w:hAnsi="Times New Roman" w:cs="Times New Roman"/>
          <w:sz w:val="20"/>
        </w:rPr>
      </w:pPr>
      <w:r w:rsidRPr="00C378C3">
        <w:rPr>
          <w:rStyle w:val="FootnoteReference"/>
          <w:rFonts w:ascii="Times New Roman" w:hAnsi="Times New Roman" w:cs="Times New Roman"/>
          <w:sz w:val="20"/>
        </w:rPr>
        <w:footnoteRef/>
      </w:r>
      <w:r w:rsidRPr="00C378C3">
        <w:rPr>
          <w:rFonts w:ascii="Times New Roman" w:hAnsi="Times New Roman" w:cs="Times New Roman"/>
          <w:sz w:val="20"/>
        </w:rPr>
        <w:t xml:space="preserve"> Poverty bars from legal routes</w:t>
      </w:r>
      <w:r w:rsidR="00C130B2" w:rsidRPr="00C378C3">
        <w:rPr>
          <w:rFonts w:ascii="Times New Roman" w:hAnsi="Times New Roman" w:cs="Times New Roman"/>
          <w:sz w:val="20"/>
        </w:rPr>
        <w:t xml:space="preserve">, Hershal Walia’s </w:t>
      </w:r>
      <w:r w:rsidR="00B80F8A" w:rsidRPr="00C378C3">
        <w:rPr>
          <w:rFonts w:ascii="Times New Roman" w:hAnsi="Times New Roman" w:cs="Times New Roman"/>
          <w:sz w:val="20"/>
        </w:rPr>
        <w:t>Footnotes</w:t>
      </w:r>
      <w:r w:rsidR="00DD72D9" w:rsidRPr="00AB2856">
        <w:rPr>
          <w:rFonts w:ascii="Times New Roman" w:hAnsi="Times New Roman" w:cs="Times New Roman"/>
          <w:sz w:val="20"/>
        </w:rPr>
        <w:t xml:space="preserve"> </w:t>
      </w:r>
    </w:p>
  </w:footnote>
  <w:footnote w:id="15">
    <w:p w14:paraId="54C14723" w14:textId="62393222" w:rsidR="001C7C86" w:rsidRPr="00AB2856" w:rsidRDefault="001C7C86" w:rsidP="00A718F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War forces migration</w:t>
      </w:r>
      <w:r w:rsidR="00C130B2" w:rsidRPr="00AB2856">
        <w:rPr>
          <w:rFonts w:ascii="Times New Roman" w:hAnsi="Times New Roman" w:cs="Times New Roman"/>
          <w:sz w:val="20"/>
        </w:rPr>
        <w:t xml:space="preserve"> </w:t>
      </w:r>
      <w:r w:rsidR="00C130B2" w:rsidRPr="00AB2856">
        <w:rPr>
          <w:rFonts w:ascii="Times New Roman" w:hAnsi="Times New Roman" w:cs="Times New Roman"/>
          <w:sz w:val="20"/>
        </w:rPr>
        <w:t xml:space="preserve">John Podesta, ‘The climate crisis, migration, and refugees’ Brookings (25 </w:t>
      </w:r>
      <w:proofErr w:type="spellStart"/>
      <w:r w:rsidR="00C130B2" w:rsidRPr="00AB2856">
        <w:rPr>
          <w:rFonts w:ascii="Times New Roman" w:hAnsi="Times New Roman" w:cs="Times New Roman"/>
          <w:sz w:val="20"/>
        </w:rPr>
        <w:t>july</w:t>
      </w:r>
      <w:proofErr w:type="spellEnd"/>
      <w:r w:rsidR="00C130B2" w:rsidRPr="00AB2856">
        <w:rPr>
          <w:rFonts w:ascii="Times New Roman" w:hAnsi="Times New Roman" w:cs="Times New Roman"/>
          <w:sz w:val="20"/>
        </w:rPr>
        <w:t xml:space="preserve"> 2019) &lt; </w:t>
      </w:r>
      <w:hyperlink r:id="rId8" w:history="1">
        <w:r w:rsidR="00C130B2" w:rsidRPr="00AB2856">
          <w:rPr>
            <w:rStyle w:val="Hyperlink"/>
            <w:rFonts w:ascii="Times New Roman" w:hAnsi="Times New Roman" w:cs="Times New Roman"/>
            <w:sz w:val="20"/>
          </w:rPr>
          <w:t>https://www.brookings.edu/research/the-climate-crisis-migration-and-refugees/</w:t>
        </w:r>
      </w:hyperlink>
      <w:r w:rsidR="00C130B2" w:rsidRPr="00AB2856">
        <w:rPr>
          <w:rFonts w:ascii="Times New Roman" w:hAnsi="Times New Roman" w:cs="Times New Roman"/>
          <w:sz w:val="20"/>
        </w:rPr>
        <w:t>&gt; accessed 11 May 2023</w:t>
      </w:r>
    </w:p>
  </w:footnote>
  <w:footnote w:id="16">
    <w:p w14:paraId="5B082B71" w14:textId="3B72D0AB" w:rsidR="001C7C86" w:rsidRPr="00AB2856" w:rsidRDefault="001C7C86" w:rsidP="00A718F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Climate change </w:t>
      </w:r>
      <w:proofErr w:type="spellStart"/>
      <w:r w:rsidRPr="00AB2856">
        <w:rPr>
          <w:rFonts w:ascii="Times New Roman" w:hAnsi="Times New Roman" w:cs="Times New Roman"/>
          <w:sz w:val="20"/>
        </w:rPr>
        <w:t>disatr</w:t>
      </w:r>
      <w:proofErr w:type="spellEnd"/>
      <w:r w:rsidRPr="00AB2856">
        <w:rPr>
          <w:rFonts w:ascii="Times New Roman" w:hAnsi="Times New Roman" w:cs="Times New Roman"/>
          <w:sz w:val="20"/>
        </w:rPr>
        <w:t xml:space="preserve"> 2 articles </w:t>
      </w:r>
    </w:p>
  </w:footnote>
  <w:footnote w:id="17">
    <w:p w14:paraId="7C02F8CC" w14:textId="77777777" w:rsidR="00F8299B" w:rsidRPr="00AB2856" w:rsidRDefault="00F8299B" w:rsidP="00F8299B">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(n10) </w:t>
      </w:r>
    </w:p>
  </w:footnote>
  <w:footnote w:id="18">
    <w:p w14:paraId="28D46CE4" w14:textId="2A2B983F" w:rsidR="0058328B" w:rsidRPr="00AB2856" w:rsidRDefault="0058328B" w:rsidP="001A7C58">
      <w:pPr>
        <w:pStyle w:val="FootnoteText"/>
        <w:ind w:left="360"/>
        <w:rPr>
          <w:rFonts w:ascii="Times New Roman" w:hAnsi="Times New Roman" w:cs="Times New Roman"/>
          <w:i/>
          <w:iCs/>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A46A6A" w:rsidRPr="00AB2856">
        <w:rPr>
          <w:rFonts w:ascii="Times New Roman" w:hAnsi="Times New Roman" w:cs="Times New Roman"/>
          <w:sz w:val="20"/>
        </w:rPr>
        <w:t xml:space="preserve">UK Visas and Immigration, Home Office, </w:t>
      </w:r>
      <w:r w:rsidR="007A4323" w:rsidRPr="00AB2856">
        <w:rPr>
          <w:rFonts w:ascii="Times New Roman" w:hAnsi="Times New Roman" w:cs="Times New Roman"/>
          <w:i/>
          <w:iCs/>
          <w:sz w:val="20"/>
        </w:rPr>
        <w:t xml:space="preserve">Apply </w:t>
      </w:r>
      <w:r w:rsidR="00FF073A" w:rsidRPr="00AB2856">
        <w:rPr>
          <w:rFonts w:ascii="Times New Roman" w:hAnsi="Times New Roman" w:cs="Times New Roman"/>
          <w:i/>
          <w:iCs/>
          <w:sz w:val="20"/>
        </w:rPr>
        <w:t>to Stay</w:t>
      </w:r>
      <w:r w:rsidR="007A4323" w:rsidRPr="00AB2856">
        <w:rPr>
          <w:rFonts w:ascii="Times New Roman" w:hAnsi="Times New Roman" w:cs="Times New Roman"/>
          <w:i/>
          <w:iCs/>
          <w:sz w:val="20"/>
        </w:rPr>
        <w:t xml:space="preserve"> in the Uk under The Ukrainian Extension Scheme(2022)</w:t>
      </w:r>
      <w:r w:rsidR="00FF073A" w:rsidRPr="00AB2856">
        <w:rPr>
          <w:rFonts w:ascii="Times New Roman" w:hAnsi="Times New Roman" w:cs="Times New Roman"/>
          <w:i/>
          <w:iCs/>
          <w:sz w:val="20"/>
        </w:rPr>
        <w:t>&lt;</w:t>
      </w:r>
      <w:r w:rsidR="00FF073A" w:rsidRPr="00AB2856">
        <w:rPr>
          <w:rFonts w:ascii="Times New Roman" w:hAnsi="Times New Roman" w:cs="Times New Roman"/>
          <w:sz w:val="20"/>
        </w:rPr>
        <w:t xml:space="preserve"> </w:t>
      </w:r>
      <w:hyperlink r:id="rId9" w:history="1">
        <w:r w:rsidR="00FF073A" w:rsidRPr="00AB2856">
          <w:rPr>
            <w:rStyle w:val="Hyperlink"/>
            <w:rFonts w:ascii="Times New Roman" w:hAnsi="Times New Roman" w:cs="Times New Roman"/>
            <w:i/>
            <w:iCs/>
            <w:sz w:val="20"/>
          </w:rPr>
          <w:t>https://www.gov.uk/guidance/apply-to-stay-in-the-uk-under-the-ukraine-extension-scheme</w:t>
        </w:r>
      </w:hyperlink>
      <w:r w:rsidR="00FF073A" w:rsidRPr="00AB2856">
        <w:rPr>
          <w:rFonts w:ascii="Times New Roman" w:hAnsi="Times New Roman" w:cs="Times New Roman"/>
          <w:i/>
          <w:iCs/>
          <w:sz w:val="20"/>
        </w:rPr>
        <w:t xml:space="preserve">&gt; accessed 12 may 2023  </w:t>
      </w:r>
    </w:p>
  </w:footnote>
  <w:footnote w:id="19">
    <w:p w14:paraId="001F1E35" w14:textId="44D1B474" w:rsidR="00F525BF" w:rsidRPr="00AB2856" w:rsidRDefault="00F525BF" w:rsidP="001A7C58">
      <w:pPr>
        <w:pStyle w:val="FootnoteText"/>
        <w:ind w:left="360"/>
        <w:rPr>
          <w:rFonts w:ascii="Times New Roman" w:hAnsi="Times New Roman" w:cs="Times New Roman"/>
          <w:i/>
          <w:iCs/>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A97E7C" w:rsidRPr="00AB2856">
        <w:rPr>
          <w:rFonts w:ascii="Times New Roman" w:hAnsi="Times New Roman" w:cs="Times New Roman"/>
          <w:sz w:val="20"/>
        </w:rPr>
        <w:t>UK Visas and Immigration</w:t>
      </w:r>
      <w:r w:rsidR="007317BA" w:rsidRPr="00AB2856">
        <w:rPr>
          <w:rFonts w:ascii="Times New Roman" w:hAnsi="Times New Roman" w:cs="Times New Roman"/>
          <w:sz w:val="20"/>
        </w:rPr>
        <w:t xml:space="preserve">, Home Office, </w:t>
      </w:r>
      <w:r w:rsidR="007317BA" w:rsidRPr="00AB2856">
        <w:rPr>
          <w:rFonts w:ascii="Times New Roman" w:hAnsi="Times New Roman" w:cs="Times New Roman"/>
          <w:i/>
          <w:iCs/>
          <w:sz w:val="20"/>
        </w:rPr>
        <w:t xml:space="preserve">Apply For a Ukraine Family </w:t>
      </w:r>
      <w:r w:rsidR="001D7AE3" w:rsidRPr="00AB2856">
        <w:rPr>
          <w:rFonts w:ascii="Times New Roman" w:hAnsi="Times New Roman" w:cs="Times New Roman"/>
          <w:i/>
          <w:iCs/>
          <w:sz w:val="20"/>
        </w:rPr>
        <w:t>Scheme Visa (2022)</w:t>
      </w:r>
      <w:r w:rsidR="007D270B" w:rsidRPr="00AB2856">
        <w:rPr>
          <w:rFonts w:ascii="Times New Roman" w:hAnsi="Times New Roman" w:cs="Times New Roman"/>
          <w:i/>
          <w:iCs/>
          <w:sz w:val="20"/>
        </w:rPr>
        <w:t>&lt;</w:t>
      </w:r>
      <w:r w:rsidR="007A56AD" w:rsidRPr="00AB2856">
        <w:rPr>
          <w:rFonts w:ascii="Times New Roman" w:hAnsi="Times New Roman" w:cs="Times New Roman"/>
          <w:sz w:val="20"/>
        </w:rPr>
        <w:t xml:space="preserve"> </w:t>
      </w:r>
      <w:hyperlink r:id="rId10" w:history="1">
        <w:r w:rsidR="007A56AD" w:rsidRPr="00AB2856">
          <w:rPr>
            <w:rStyle w:val="Hyperlink"/>
            <w:rFonts w:ascii="Times New Roman" w:hAnsi="Times New Roman" w:cs="Times New Roman"/>
            <w:i/>
            <w:iCs/>
            <w:sz w:val="20"/>
          </w:rPr>
          <w:t>https://www.gov.uk/guidance/apply-for-a-ukraine-family-scheme-visa</w:t>
        </w:r>
      </w:hyperlink>
      <w:r w:rsidR="007A56AD" w:rsidRPr="00AB2856">
        <w:rPr>
          <w:rFonts w:ascii="Times New Roman" w:hAnsi="Times New Roman" w:cs="Times New Roman"/>
          <w:i/>
          <w:iCs/>
          <w:sz w:val="20"/>
        </w:rPr>
        <w:t xml:space="preserve">&gt; accessed 12 May 2023 </w:t>
      </w:r>
    </w:p>
  </w:footnote>
  <w:footnote w:id="20">
    <w:p w14:paraId="24F20BEE" w14:textId="5C121AC2" w:rsidR="00002BB7" w:rsidRPr="00AB2856" w:rsidRDefault="00002BB7" w:rsidP="001A7C58">
      <w:pPr>
        <w:pStyle w:val="FootnoteText"/>
        <w:ind w:left="360"/>
        <w:rPr>
          <w:rFonts w:ascii="Times New Roman" w:hAnsi="Times New Roman" w:cs="Times New Roman"/>
          <w:i/>
          <w:iCs/>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F60C70" w:rsidRPr="00AB2856">
        <w:rPr>
          <w:rFonts w:ascii="Times New Roman" w:hAnsi="Times New Roman" w:cs="Times New Roman"/>
          <w:sz w:val="20"/>
        </w:rPr>
        <w:t>Department for Work and Pensions</w:t>
      </w:r>
      <w:r w:rsidR="007317BA" w:rsidRPr="00AB2856">
        <w:rPr>
          <w:rFonts w:ascii="Times New Roman" w:hAnsi="Times New Roman" w:cs="Times New Roman"/>
          <w:sz w:val="20"/>
        </w:rPr>
        <w:t>, Home Office</w:t>
      </w:r>
      <w:r w:rsidR="00F60C70" w:rsidRPr="00AB2856">
        <w:rPr>
          <w:rFonts w:ascii="Times New Roman" w:hAnsi="Times New Roman" w:cs="Times New Roman"/>
          <w:sz w:val="20"/>
        </w:rPr>
        <w:t>,</w:t>
      </w:r>
      <w:r w:rsidR="00DC6AD9" w:rsidRPr="00AB2856">
        <w:rPr>
          <w:rFonts w:ascii="Times New Roman" w:hAnsi="Times New Roman" w:cs="Times New Roman"/>
          <w:sz w:val="20"/>
        </w:rPr>
        <w:t xml:space="preserve"> ( press release) </w:t>
      </w:r>
      <w:r w:rsidR="00DC6AD9" w:rsidRPr="00AB2856">
        <w:rPr>
          <w:rFonts w:ascii="Times New Roman" w:hAnsi="Times New Roman" w:cs="Times New Roman"/>
          <w:i/>
          <w:iCs/>
          <w:sz w:val="20"/>
        </w:rPr>
        <w:t xml:space="preserve">Immediate </w:t>
      </w:r>
      <w:r w:rsidR="005C53B1" w:rsidRPr="00AB2856">
        <w:rPr>
          <w:rFonts w:ascii="Times New Roman" w:hAnsi="Times New Roman" w:cs="Times New Roman"/>
          <w:i/>
          <w:iCs/>
          <w:sz w:val="20"/>
        </w:rPr>
        <w:t>Benefit Support For Those Fleeing Invasion In Ukraine (2022)</w:t>
      </w:r>
      <w:r w:rsidR="007A56AD" w:rsidRPr="00AB2856">
        <w:rPr>
          <w:rFonts w:ascii="Times New Roman" w:hAnsi="Times New Roman" w:cs="Times New Roman"/>
          <w:i/>
          <w:iCs/>
          <w:sz w:val="20"/>
        </w:rPr>
        <w:t xml:space="preserve">&lt; </w:t>
      </w:r>
      <w:hyperlink r:id="rId11" w:history="1">
        <w:r w:rsidR="007A56AD" w:rsidRPr="00AB2856">
          <w:rPr>
            <w:rStyle w:val="Hyperlink"/>
            <w:rFonts w:ascii="Times New Roman" w:hAnsi="Times New Roman" w:cs="Times New Roman"/>
            <w:i/>
            <w:iCs/>
            <w:sz w:val="20"/>
          </w:rPr>
          <w:t>https://www.gov.uk/government/news/immediate-benefit-support-for-those-fleeing-the-invasion-in-ukraine</w:t>
        </w:r>
      </w:hyperlink>
      <w:r w:rsidR="007A56AD" w:rsidRPr="00AB2856">
        <w:rPr>
          <w:rFonts w:ascii="Times New Roman" w:hAnsi="Times New Roman" w:cs="Times New Roman"/>
          <w:i/>
          <w:iCs/>
          <w:sz w:val="20"/>
        </w:rPr>
        <w:t xml:space="preserve">&gt; accessed 12 May 2023 </w:t>
      </w:r>
    </w:p>
  </w:footnote>
  <w:footnote w:id="21">
    <w:p w14:paraId="3F907F0C" w14:textId="4589720C" w:rsidR="00D3540C" w:rsidRPr="00AB2856" w:rsidRDefault="00D3540C"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For example </w:t>
      </w:r>
    </w:p>
  </w:footnote>
  <w:footnote w:id="22">
    <w:p w14:paraId="402C0F6E" w14:textId="65B64175" w:rsidR="00DD4FCB" w:rsidRPr="00AB2856" w:rsidRDefault="00DD4FCB"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428F3" w:rsidRPr="00AB2856">
        <w:rPr>
          <w:rFonts w:ascii="Times New Roman" w:hAnsi="Times New Roman" w:cs="Times New Roman"/>
          <w:sz w:val="20"/>
        </w:rPr>
        <w:t>Ab</w:t>
      </w:r>
      <w:r w:rsidR="00633CBE" w:rsidRPr="00AB2856">
        <w:rPr>
          <w:rFonts w:ascii="Times New Roman" w:hAnsi="Times New Roman" w:cs="Times New Roman"/>
          <w:sz w:val="20"/>
        </w:rPr>
        <w:t>doulie Njai and others, ‘Ukraine</w:t>
      </w:r>
      <w:r w:rsidR="00C94B5E" w:rsidRPr="00AB2856">
        <w:rPr>
          <w:rFonts w:ascii="Times New Roman" w:hAnsi="Times New Roman" w:cs="Times New Roman"/>
          <w:sz w:val="20"/>
        </w:rPr>
        <w:t xml:space="preserve">: </w:t>
      </w:r>
      <w:r w:rsidR="00633CBE" w:rsidRPr="00AB2856">
        <w:rPr>
          <w:rFonts w:ascii="Times New Roman" w:hAnsi="Times New Roman" w:cs="Times New Roman"/>
          <w:sz w:val="20"/>
        </w:rPr>
        <w:t xml:space="preserve">The Refugee </w:t>
      </w:r>
      <w:r w:rsidR="00C94B5E" w:rsidRPr="00AB2856">
        <w:rPr>
          <w:rFonts w:ascii="Times New Roman" w:hAnsi="Times New Roman" w:cs="Times New Roman"/>
          <w:sz w:val="20"/>
        </w:rPr>
        <w:t xml:space="preserve">Double Standard’ </w:t>
      </w:r>
      <w:r w:rsidR="00B329A7" w:rsidRPr="00AB2856">
        <w:rPr>
          <w:rFonts w:ascii="Times New Roman" w:hAnsi="Times New Roman" w:cs="Times New Roman"/>
          <w:sz w:val="20"/>
        </w:rPr>
        <w:t xml:space="preserve">(Foreign Policy In Focus, 15 March 2022) </w:t>
      </w:r>
      <w:r w:rsidR="002F40C8" w:rsidRPr="00AB2856">
        <w:rPr>
          <w:rFonts w:ascii="Times New Roman" w:hAnsi="Times New Roman" w:cs="Times New Roman"/>
          <w:sz w:val="20"/>
        </w:rPr>
        <w:t xml:space="preserve">&lt; </w:t>
      </w:r>
      <w:hyperlink r:id="rId12" w:history="1">
        <w:r w:rsidR="002F40C8" w:rsidRPr="00AB2856">
          <w:rPr>
            <w:rStyle w:val="Hyperlink"/>
            <w:rFonts w:ascii="Times New Roman" w:hAnsi="Times New Roman" w:cs="Times New Roman"/>
            <w:sz w:val="20"/>
          </w:rPr>
          <w:t>https://www.gov.uk/guidance/apply-to-stay-in-the-uk-under-the-ukraine-extension-scheme</w:t>
        </w:r>
      </w:hyperlink>
      <w:r w:rsidR="002F40C8" w:rsidRPr="00AB2856">
        <w:rPr>
          <w:rFonts w:ascii="Times New Roman" w:hAnsi="Times New Roman" w:cs="Times New Roman"/>
          <w:sz w:val="20"/>
        </w:rPr>
        <w:t xml:space="preserve">&gt; accessed 12 May 2023 </w:t>
      </w:r>
    </w:p>
  </w:footnote>
  <w:footnote w:id="23">
    <w:p w14:paraId="40A0F074" w14:textId="78B87DD3" w:rsidR="0051163B" w:rsidRPr="00AB2856" w:rsidRDefault="0051163B"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6E1078" w:rsidRPr="00AB2856">
        <w:rPr>
          <w:rFonts w:ascii="Times New Roman" w:hAnsi="Times New Roman" w:cs="Times New Roman"/>
          <w:sz w:val="20"/>
        </w:rPr>
        <w:t>Cath</w:t>
      </w:r>
      <w:r w:rsidR="00BC2998" w:rsidRPr="00AB2856">
        <w:rPr>
          <w:rFonts w:ascii="Times New Roman" w:hAnsi="Times New Roman" w:cs="Times New Roman"/>
          <w:sz w:val="20"/>
        </w:rPr>
        <w:t xml:space="preserve">ryn Costello and Others, ‘(Some) refugees welcome: When Is differentiating between </w:t>
      </w:r>
      <w:r w:rsidR="00C83B64" w:rsidRPr="00AB2856">
        <w:rPr>
          <w:rFonts w:ascii="Times New Roman" w:hAnsi="Times New Roman" w:cs="Times New Roman"/>
          <w:sz w:val="20"/>
        </w:rPr>
        <w:t>refugees’</w:t>
      </w:r>
      <w:r w:rsidR="00BC2998" w:rsidRPr="00AB2856">
        <w:rPr>
          <w:rFonts w:ascii="Times New Roman" w:hAnsi="Times New Roman" w:cs="Times New Roman"/>
          <w:sz w:val="20"/>
        </w:rPr>
        <w:t xml:space="preserve"> unlawful discrimination?</w:t>
      </w:r>
      <w:r w:rsidR="00F444BD" w:rsidRPr="00AB2856">
        <w:rPr>
          <w:rFonts w:ascii="Times New Roman" w:hAnsi="Times New Roman" w:cs="Times New Roman"/>
          <w:sz w:val="20"/>
        </w:rPr>
        <w:t>’ (</w:t>
      </w:r>
      <w:r w:rsidR="00314FA4" w:rsidRPr="00AB2856">
        <w:rPr>
          <w:rFonts w:ascii="Times New Roman" w:hAnsi="Times New Roman" w:cs="Times New Roman"/>
          <w:sz w:val="20"/>
        </w:rPr>
        <w:t xml:space="preserve">2022) 22(3) </w:t>
      </w:r>
      <w:r w:rsidR="005648A7" w:rsidRPr="00AB2856">
        <w:rPr>
          <w:rFonts w:ascii="Times New Roman" w:hAnsi="Times New Roman" w:cs="Times New Roman"/>
          <w:sz w:val="20"/>
        </w:rPr>
        <w:t>International Journal of discrimination and the Law</w:t>
      </w:r>
      <w:r w:rsidR="00D655B3" w:rsidRPr="00AB2856">
        <w:rPr>
          <w:rFonts w:ascii="Times New Roman" w:hAnsi="Times New Roman" w:cs="Times New Roman"/>
          <w:sz w:val="20"/>
        </w:rPr>
        <w:t xml:space="preserve">, 244-280 </w:t>
      </w:r>
    </w:p>
  </w:footnote>
  <w:footnote w:id="24">
    <w:p w14:paraId="7BE48E19" w14:textId="33B0F334" w:rsidR="00C24C41" w:rsidRPr="00AB2856" w:rsidRDefault="00C24C41"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313A96" w:rsidRPr="00AB2856">
        <w:rPr>
          <w:rFonts w:ascii="Times New Roman" w:hAnsi="Times New Roman" w:cs="Times New Roman"/>
          <w:sz w:val="20"/>
        </w:rPr>
        <w:t xml:space="preserve">Lee Edwards, </w:t>
      </w:r>
      <w:r w:rsidR="00C83B64" w:rsidRPr="00AB2856">
        <w:rPr>
          <w:rFonts w:ascii="Times New Roman" w:hAnsi="Times New Roman" w:cs="Times New Roman"/>
          <w:sz w:val="20"/>
        </w:rPr>
        <w:t>‘Britain’s</w:t>
      </w:r>
      <w:r w:rsidR="00313A96" w:rsidRPr="00AB2856">
        <w:rPr>
          <w:rFonts w:ascii="Times New Roman" w:hAnsi="Times New Roman" w:cs="Times New Roman"/>
          <w:sz w:val="20"/>
        </w:rPr>
        <w:t xml:space="preserve"> </w:t>
      </w:r>
      <w:r w:rsidR="000F5BEF" w:rsidRPr="00AB2856">
        <w:rPr>
          <w:rFonts w:ascii="Times New Roman" w:hAnsi="Times New Roman" w:cs="Times New Roman"/>
          <w:sz w:val="20"/>
        </w:rPr>
        <w:t xml:space="preserve">Post Humanitarian response to </w:t>
      </w:r>
      <w:r w:rsidR="00C83B64" w:rsidRPr="00AB2856">
        <w:rPr>
          <w:rFonts w:ascii="Times New Roman" w:hAnsi="Times New Roman" w:cs="Times New Roman"/>
          <w:sz w:val="20"/>
        </w:rPr>
        <w:t>Ukraine:</w:t>
      </w:r>
      <w:r w:rsidR="000F5BEF" w:rsidRPr="00AB2856">
        <w:rPr>
          <w:rFonts w:ascii="Times New Roman" w:hAnsi="Times New Roman" w:cs="Times New Roman"/>
          <w:sz w:val="20"/>
        </w:rPr>
        <w:t xml:space="preserve"> preserving a racist migration regime</w:t>
      </w:r>
      <w:r w:rsidR="00E47618" w:rsidRPr="00AB2856">
        <w:rPr>
          <w:rFonts w:ascii="Times New Roman" w:hAnsi="Times New Roman" w:cs="Times New Roman"/>
          <w:sz w:val="20"/>
        </w:rPr>
        <w:t>’(MediaLSE</w:t>
      </w:r>
      <w:r w:rsidR="00FD5727" w:rsidRPr="00AB2856">
        <w:rPr>
          <w:rFonts w:ascii="Times New Roman" w:hAnsi="Times New Roman" w:cs="Times New Roman"/>
          <w:sz w:val="20"/>
        </w:rPr>
        <w:t>,</w:t>
      </w:r>
      <w:r w:rsidR="00F56C15" w:rsidRPr="00AB2856">
        <w:rPr>
          <w:rFonts w:ascii="Times New Roman" w:hAnsi="Times New Roman" w:cs="Times New Roman"/>
          <w:sz w:val="20"/>
        </w:rPr>
        <w:t>10 March 2022)</w:t>
      </w:r>
      <w:r w:rsidR="007E4591" w:rsidRPr="00AB2856">
        <w:rPr>
          <w:rFonts w:ascii="Times New Roman" w:hAnsi="Times New Roman" w:cs="Times New Roman"/>
          <w:sz w:val="20"/>
        </w:rPr>
        <w:t>&lt;</w:t>
      </w:r>
      <w:r w:rsidR="001A6C16" w:rsidRPr="00AB2856">
        <w:rPr>
          <w:rFonts w:ascii="Times New Roman" w:hAnsi="Times New Roman" w:cs="Times New Roman"/>
          <w:sz w:val="20"/>
        </w:rPr>
        <w:t xml:space="preserve"> </w:t>
      </w:r>
      <w:hyperlink r:id="rId13" w:history="1">
        <w:r w:rsidR="001A6C16" w:rsidRPr="00AB2856">
          <w:rPr>
            <w:rStyle w:val="Hyperlink"/>
            <w:rFonts w:ascii="Times New Roman" w:hAnsi="Times New Roman" w:cs="Times New Roman"/>
            <w:sz w:val="20"/>
          </w:rPr>
          <w:t>https://blogs.lse.ac.uk/medialse/2022/03/10/britains-post-humanitarian-response-to-ukraine-preserving-a-racist-migration-regime/</w:t>
        </w:r>
      </w:hyperlink>
      <w:r w:rsidR="001A6C16" w:rsidRPr="00AB2856">
        <w:rPr>
          <w:rFonts w:ascii="Times New Roman" w:hAnsi="Times New Roman" w:cs="Times New Roman"/>
          <w:sz w:val="20"/>
        </w:rPr>
        <w:t xml:space="preserve">&gt; accessed 12 may 2023 </w:t>
      </w:r>
    </w:p>
  </w:footnote>
  <w:footnote w:id="25">
    <w:p w14:paraId="39D3AE09" w14:textId="4510A843" w:rsidR="0003756E" w:rsidRPr="00AB2856" w:rsidRDefault="0003756E"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497B25" w:rsidRPr="00AB2856">
        <w:rPr>
          <w:rFonts w:ascii="Times New Roman" w:hAnsi="Times New Roman" w:cs="Times New Roman"/>
          <w:sz w:val="20"/>
        </w:rPr>
        <w:t>Rodriguez,’ The Coloniality of Migration and the refugee Crisis’ On the Asylum Migration Nexus, The transatlantic European Settler Colonialism, Migration and Racial capitalism</w:t>
      </w:r>
      <w:proofErr w:type="gramStart"/>
      <w:r w:rsidR="00497B25" w:rsidRPr="00AB2856">
        <w:rPr>
          <w:rFonts w:ascii="Times New Roman" w:hAnsi="Times New Roman" w:cs="Times New Roman"/>
          <w:sz w:val="20"/>
        </w:rPr>
        <w:t>’(</w:t>
      </w:r>
      <w:proofErr w:type="gramEnd"/>
      <w:r w:rsidR="00497B25" w:rsidRPr="00AB2856">
        <w:rPr>
          <w:rFonts w:ascii="Times New Roman" w:hAnsi="Times New Roman" w:cs="Times New Roman"/>
          <w:sz w:val="20"/>
        </w:rPr>
        <w:t>2018) 34(1) 16-28</w:t>
      </w:r>
      <w:r w:rsidR="00494E13" w:rsidRPr="00AB2856">
        <w:rPr>
          <w:rFonts w:ascii="Times New Roman" w:hAnsi="Times New Roman" w:cs="Times New Roman"/>
          <w:sz w:val="20"/>
        </w:rPr>
        <w:t xml:space="preserve">: </w:t>
      </w:r>
      <w:r w:rsidR="00C3648B" w:rsidRPr="00AB2856">
        <w:rPr>
          <w:rFonts w:ascii="Times New Roman" w:hAnsi="Times New Roman" w:cs="Times New Roman"/>
          <w:sz w:val="20"/>
        </w:rPr>
        <w:t>A</w:t>
      </w:r>
      <w:r w:rsidRPr="00AB2856">
        <w:rPr>
          <w:rFonts w:ascii="Times New Roman" w:hAnsi="Times New Roman" w:cs="Times New Roman"/>
          <w:sz w:val="20"/>
        </w:rPr>
        <w:t xml:space="preserve">mie </w:t>
      </w:r>
      <w:proofErr w:type="spellStart"/>
      <w:r w:rsidR="00C3648B" w:rsidRPr="00AB2856">
        <w:rPr>
          <w:rFonts w:ascii="Times New Roman" w:hAnsi="Times New Roman" w:cs="Times New Roman"/>
          <w:sz w:val="20"/>
        </w:rPr>
        <w:t>Cesaire</w:t>
      </w:r>
      <w:proofErr w:type="spellEnd"/>
      <w:r w:rsidR="00C3648B" w:rsidRPr="00AB2856">
        <w:rPr>
          <w:rFonts w:ascii="Times New Roman" w:hAnsi="Times New Roman" w:cs="Times New Roman"/>
          <w:sz w:val="20"/>
        </w:rPr>
        <w:t xml:space="preserve">, ‘Discourse On Colonialism’ </w:t>
      </w:r>
      <w:r w:rsidR="00853E03" w:rsidRPr="00AB2856">
        <w:rPr>
          <w:rFonts w:ascii="Times New Roman" w:hAnsi="Times New Roman" w:cs="Times New Roman"/>
          <w:sz w:val="20"/>
        </w:rPr>
        <w:t>(</w:t>
      </w:r>
      <w:r w:rsidR="0037183E" w:rsidRPr="00AB2856">
        <w:rPr>
          <w:rFonts w:ascii="Times New Roman" w:hAnsi="Times New Roman" w:cs="Times New Roman"/>
          <w:sz w:val="20"/>
        </w:rPr>
        <w:t>NYU Press, 2000)</w:t>
      </w:r>
    </w:p>
  </w:footnote>
  <w:footnote w:id="26">
    <w:p w14:paraId="3399974E" w14:textId="41550CA6" w:rsidR="00A975EA" w:rsidRPr="00AB2856" w:rsidRDefault="00A975EA" w:rsidP="001A7C58">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E47618" w:rsidRPr="00AB2856">
        <w:rPr>
          <w:rFonts w:ascii="Times New Roman" w:hAnsi="Times New Roman" w:cs="Times New Roman"/>
          <w:sz w:val="20"/>
        </w:rPr>
        <w:t xml:space="preserve">Weheliye, A, </w:t>
      </w:r>
      <w:r w:rsidR="00E47618" w:rsidRPr="00AB2856">
        <w:rPr>
          <w:rFonts w:ascii="Times New Roman" w:hAnsi="Times New Roman" w:cs="Times New Roman"/>
          <w:sz w:val="20"/>
        </w:rPr>
        <w:t>‘Hebeas</w:t>
      </w:r>
      <w:r w:rsidR="00E47618" w:rsidRPr="00AB2856">
        <w:rPr>
          <w:rFonts w:ascii="Times New Roman" w:hAnsi="Times New Roman" w:cs="Times New Roman"/>
          <w:sz w:val="20"/>
        </w:rPr>
        <w:t xml:space="preserve"> Viscus: Racialising Assemblages, Biopolitics and Black Feminist Theories of the Human’ </w:t>
      </w:r>
      <w:r w:rsidR="00E47618" w:rsidRPr="00AB2856">
        <w:rPr>
          <w:rFonts w:ascii="Times New Roman" w:hAnsi="Times New Roman" w:cs="Times New Roman"/>
          <w:sz w:val="20"/>
        </w:rPr>
        <w:t>(Durham</w:t>
      </w:r>
      <w:r w:rsidR="00E47618" w:rsidRPr="00AB2856">
        <w:rPr>
          <w:rFonts w:ascii="Times New Roman" w:hAnsi="Times New Roman" w:cs="Times New Roman"/>
          <w:sz w:val="20"/>
        </w:rPr>
        <w:t xml:space="preserve"> NC, Duke University Press 2014)</w:t>
      </w:r>
    </w:p>
  </w:footnote>
  <w:footnote w:id="27">
    <w:p w14:paraId="2E230443" w14:textId="77777777" w:rsidR="005115CF" w:rsidRPr="00AB2856" w:rsidRDefault="005115CF" w:rsidP="001A7C58">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Home Office, ‘New Plan for Immigration: policy statement (accessible)’ (Policy paper, 29 March 2022) Chapter 1</w:t>
      </w:r>
    </w:p>
    <w:p w14:paraId="10674AFF" w14:textId="77777777" w:rsidR="005115CF" w:rsidRPr="00AB2856" w:rsidRDefault="005115CF" w:rsidP="001A7C58">
      <w:pPr>
        <w:pStyle w:val="FootnoteText"/>
        <w:ind w:left="0"/>
        <w:rPr>
          <w:rFonts w:ascii="Times New Roman" w:hAnsi="Times New Roman" w:cs="Times New Roman"/>
          <w:sz w:val="20"/>
        </w:rPr>
      </w:pPr>
    </w:p>
  </w:footnote>
  <w:footnote w:id="28">
    <w:p w14:paraId="65B4C524"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‘House of Lords - The Ties That Bind: Citizenship and Civic Engagement in the 21st Century - Select Committee on Citizenship and Civic Engagement’ &lt;</w:t>
      </w:r>
      <w:hyperlink r:id="rId14" w:history="1">
        <w:r w:rsidRPr="00AB2856">
          <w:rPr>
            <w:rStyle w:val="Hyperlink"/>
            <w:rFonts w:ascii="Times New Roman" w:hAnsi="Times New Roman" w:cs="Times New Roman"/>
            <w:sz w:val="20"/>
          </w:rPr>
          <w:t>https://publications.parliament.uk/pa/ld201719/ldselect/ldcitizen/118/11805.htm</w:t>
        </w:r>
      </w:hyperlink>
      <w:r w:rsidRPr="00AB2856">
        <w:rPr>
          <w:rFonts w:ascii="Times New Roman" w:hAnsi="Times New Roman" w:cs="Times New Roman"/>
          <w:sz w:val="20"/>
        </w:rPr>
        <w:t>&gt; accessed 30 March 2023.</w:t>
      </w:r>
    </w:p>
  </w:footnote>
  <w:footnote w:id="29">
    <w:p w14:paraId="62FBF23C" w14:textId="77777777" w:rsidR="005115CF" w:rsidRPr="00AB2856" w:rsidRDefault="005115CF" w:rsidP="005115CF">
      <w:pPr>
        <w:spacing w:line="240" w:lineRule="auto"/>
        <w:ind w:left="360"/>
        <w:rPr>
          <w:rFonts w:cs="Times New Roman"/>
          <w:sz w:val="20"/>
          <w:szCs w:val="20"/>
        </w:rPr>
      </w:pPr>
      <w:r w:rsidRPr="00AB2856">
        <w:rPr>
          <w:rFonts w:cs="Times New Roman"/>
          <w:sz w:val="20"/>
          <w:szCs w:val="20"/>
          <w:vertAlign w:val="superscript"/>
        </w:rPr>
        <w:footnoteRef/>
      </w:r>
      <w:r w:rsidRPr="00AB2856">
        <w:rPr>
          <w:rFonts w:cs="Times New Roman"/>
          <w:sz w:val="20"/>
          <w:szCs w:val="20"/>
        </w:rPr>
        <w:t xml:space="preserve"> </w:t>
      </w:r>
      <w:proofErr w:type="spellStart"/>
      <w:r w:rsidRPr="00AB2856">
        <w:rPr>
          <w:rFonts w:cs="Times New Roman"/>
          <w:sz w:val="20"/>
          <w:szCs w:val="20"/>
        </w:rPr>
        <w:t>Aníbal</w:t>
      </w:r>
      <w:proofErr w:type="spellEnd"/>
      <w:r w:rsidRPr="00AB2856">
        <w:rPr>
          <w:rFonts w:cs="Times New Roman"/>
          <w:sz w:val="20"/>
          <w:szCs w:val="20"/>
        </w:rPr>
        <w:t xml:space="preserve"> Quijano, ‘COLONIALITY AND MODERNITY/RATIONALITY’ (2007) 21 Cultural Studies 168.</w:t>
      </w:r>
    </w:p>
  </w:footnote>
  <w:footnote w:id="30">
    <w:p w14:paraId="7688C0CF" w14:textId="5A3359A2"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002208D2" w:rsidRPr="00AB2856">
        <w:rPr>
          <w:rFonts w:ascii="Times New Roman" w:hAnsi="Times New Roman" w:cs="Times New Roman"/>
          <w:sz w:val="20"/>
        </w:rPr>
        <w:t>Ibid.</w:t>
      </w:r>
    </w:p>
  </w:footnote>
  <w:footnote w:id="31">
    <w:p w14:paraId="7759BD4E"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Edward Said, ‘Culture and Imperialism’ (Vintage, 1994) 5</w:t>
      </w:r>
    </w:p>
  </w:footnote>
  <w:footnote w:id="32">
    <w:p w14:paraId="48C06022"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RA Huttenback, ‘The British Empire as a “White Man’s Country”-Racial Attitudes and Immigration Legislation in the Colonies of White Settlement’ (1973) 13 Journal of British Studies 108 &lt;</w:t>
      </w:r>
      <w:hyperlink r:id="rId15" w:history="1">
        <w:r w:rsidRPr="00AB2856">
          <w:rPr>
            <w:rStyle w:val="Hyperlink"/>
            <w:rFonts w:ascii="Times New Roman" w:hAnsi="Times New Roman" w:cs="Times New Roman"/>
            <w:sz w:val="20"/>
          </w:rPr>
          <w:t>https://www.jstor.org/stable/175372</w:t>
        </w:r>
      </w:hyperlink>
      <w:r w:rsidRPr="00AB2856">
        <w:rPr>
          <w:rFonts w:ascii="Times New Roman" w:hAnsi="Times New Roman" w:cs="Times New Roman"/>
          <w:sz w:val="20"/>
        </w:rPr>
        <w:t>&gt; accessed 9 March 2023.</w:t>
      </w:r>
    </w:p>
  </w:footnote>
  <w:footnote w:id="33">
    <w:p w14:paraId="1734C980" w14:textId="77777777" w:rsidR="005115CF" w:rsidRPr="00AB2856" w:rsidRDefault="005115CF" w:rsidP="005115CF">
      <w:pPr>
        <w:spacing w:line="240" w:lineRule="auto"/>
        <w:ind w:left="360"/>
        <w:rPr>
          <w:rFonts w:cs="Times New Roman"/>
          <w:sz w:val="20"/>
          <w:szCs w:val="20"/>
        </w:rPr>
      </w:pPr>
      <w:r w:rsidRPr="00AB2856">
        <w:rPr>
          <w:rFonts w:cs="Times New Roman"/>
          <w:sz w:val="20"/>
          <w:szCs w:val="20"/>
          <w:vertAlign w:val="superscript"/>
        </w:rPr>
        <w:footnoteRef/>
      </w:r>
      <w:r w:rsidRPr="00AB2856">
        <w:rPr>
          <w:rFonts w:cs="Times New Roman"/>
          <w:sz w:val="20"/>
          <w:szCs w:val="20"/>
        </w:rPr>
        <w:t xml:space="preserve"> Walter Rodney and others, How Europe Underdeveloped Africa (First published 1974, published 1981) </w:t>
      </w:r>
      <w:proofErr w:type="gramStart"/>
      <w:r w:rsidRPr="00AB2856">
        <w:rPr>
          <w:rFonts w:cs="Times New Roman"/>
          <w:sz w:val="20"/>
          <w:szCs w:val="20"/>
        </w:rPr>
        <w:t>451</w:t>
      </w:r>
      <w:proofErr w:type="gramEnd"/>
    </w:p>
  </w:footnote>
  <w:footnote w:id="34">
    <w:p w14:paraId="5F230279" w14:textId="77777777" w:rsidR="005115CF" w:rsidRPr="00AB2856" w:rsidRDefault="005115CF" w:rsidP="005115CF">
      <w:pPr>
        <w:spacing w:line="240" w:lineRule="auto"/>
        <w:ind w:left="360"/>
        <w:rPr>
          <w:rFonts w:cs="Times New Roman"/>
          <w:sz w:val="20"/>
          <w:szCs w:val="20"/>
        </w:rPr>
      </w:pPr>
      <w:r w:rsidRPr="00AB2856">
        <w:rPr>
          <w:rFonts w:cs="Times New Roman"/>
          <w:sz w:val="20"/>
          <w:szCs w:val="20"/>
          <w:vertAlign w:val="superscript"/>
        </w:rPr>
        <w:footnoteRef/>
      </w:r>
      <w:r w:rsidRPr="00AB2856">
        <w:rPr>
          <w:rFonts w:cs="Times New Roman"/>
          <w:sz w:val="20"/>
          <w:szCs w:val="20"/>
        </w:rPr>
        <w:t xml:space="preserve"> Nadine El-Enany, (B)Ordering Britain: Law, Race and Empire (Paperback edition, Manchester University Press 2021).</w:t>
      </w:r>
    </w:p>
  </w:footnote>
  <w:footnote w:id="35">
    <w:p w14:paraId="66C653B0" w14:textId="47A75284" w:rsidR="008C0938" w:rsidRDefault="008C0938">
      <w:pPr>
        <w:pStyle w:val="FootnoteText"/>
      </w:pPr>
      <w:r>
        <w:rPr>
          <w:rStyle w:val="FootnoteReference"/>
        </w:rPr>
        <w:footnoteRef/>
      </w:r>
      <w:r>
        <w:t xml:space="preserve"> (n</w:t>
      </w:r>
      <w:proofErr w:type="gramStart"/>
      <w:r>
        <w:t>30)Said</w:t>
      </w:r>
      <w:proofErr w:type="gramEnd"/>
      <w:r>
        <w:t xml:space="preserve"> </w:t>
      </w:r>
    </w:p>
  </w:footnote>
  <w:footnote w:id="36">
    <w:p w14:paraId="5D22C707"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Edward Said, ‘Culture and Imperialism’ (Vintage, 1994) </w:t>
      </w:r>
    </w:p>
  </w:footnote>
  <w:footnote w:id="37">
    <w:p w14:paraId="1A3A470A" w14:textId="77777777" w:rsidR="005115CF" w:rsidRPr="00AB2856" w:rsidRDefault="005115CF" w:rsidP="005115CF">
      <w:pPr>
        <w:spacing w:line="240" w:lineRule="auto"/>
        <w:ind w:left="360"/>
        <w:rPr>
          <w:rFonts w:cs="Times New Roman"/>
          <w:sz w:val="20"/>
          <w:szCs w:val="20"/>
        </w:rPr>
      </w:pPr>
      <w:r w:rsidRPr="00AB2856">
        <w:rPr>
          <w:rStyle w:val="FootnoteReference"/>
          <w:rFonts w:cs="Times New Roman"/>
          <w:sz w:val="20"/>
          <w:szCs w:val="20"/>
        </w:rPr>
        <w:footnoteRef/>
      </w:r>
      <w:r w:rsidRPr="00AB2856">
        <w:rPr>
          <w:rFonts w:cs="Times New Roman"/>
          <w:sz w:val="20"/>
          <w:szCs w:val="20"/>
        </w:rPr>
        <w:t xml:space="preserve"> Walter Rodney and others, How Europe Underdeveloped Africa (First published 1974, published 1981) </w:t>
      </w:r>
      <w:proofErr w:type="gramStart"/>
      <w:r w:rsidRPr="00AB2856">
        <w:rPr>
          <w:rFonts w:cs="Times New Roman"/>
          <w:sz w:val="20"/>
          <w:szCs w:val="20"/>
        </w:rPr>
        <w:t>453</w:t>
      </w:r>
      <w:proofErr w:type="gramEnd"/>
    </w:p>
  </w:footnote>
  <w:footnote w:id="38">
    <w:p w14:paraId="48C408E6"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Freddy Foks, ‘Emigration State: Race, Citizenship and Settler Imperialism in Modern British History, c. 1850–</w:t>
      </w:r>
      <w:proofErr w:type="gramStart"/>
      <w:r w:rsidRPr="00AB2856">
        <w:rPr>
          <w:rFonts w:ascii="Times New Roman" w:hAnsi="Times New Roman" w:cs="Times New Roman"/>
          <w:sz w:val="20"/>
        </w:rPr>
        <w:t>1972 ’</w:t>
      </w:r>
      <w:proofErr w:type="gramEnd"/>
      <w:r w:rsidRPr="00AB2856">
        <w:rPr>
          <w:rFonts w:ascii="Times New Roman" w:hAnsi="Times New Roman" w:cs="Times New Roman"/>
          <w:sz w:val="20"/>
        </w:rPr>
        <w:t xml:space="preserve">(2022) J Hist </w:t>
      </w:r>
      <w:proofErr w:type="spellStart"/>
      <w:r w:rsidRPr="00AB2856">
        <w:rPr>
          <w:rFonts w:ascii="Times New Roman" w:hAnsi="Times New Roman" w:cs="Times New Roman"/>
          <w:sz w:val="20"/>
        </w:rPr>
        <w:t>Sociol</w:t>
      </w:r>
      <w:proofErr w:type="spellEnd"/>
      <w:r w:rsidRPr="00AB2856">
        <w:rPr>
          <w:rFonts w:ascii="Times New Roman" w:hAnsi="Times New Roman" w:cs="Times New Roman"/>
          <w:sz w:val="20"/>
        </w:rPr>
        <w:t>. 35:170–</w:t>
      </w:r>
      <w:proofErr w:type="gramStart"/>
      <w:r w:rsidRPr="00AB2856">
        <w:rPr>
          <w:rFonts w:ascii="Times New Roman" w:hAnsi="Times New Roman" w:cs="Times New Roman"/>
          <w:sz w:val="20"/>
        </w:rPr>
        <w:t>199 ,</w:t>
      </w:r>
      <w:proofErr w:type="gramEnd"/>
      <w:r w:rsidRPr="00AB2856">
        <w:rPr>
          <w:rFonts w:ascii="Times New Roman" w:hAnsi="Times New Roman" w:cs="Times New Roman"/>
          <w:sz w:val="20"/>
        </w:rPr>
        <w:t xml:space="preserve"> Alison Bashford and Jane McAdam, The Right to Asylum: Britain’s 1905 Aliens Act and the Evolution of Refugee Law’ [2014] Vol. 32 Law and History Review, 310</w:t>
      </w:r>
    </w:p>
  </w:footnote>
  <w:footnote w:id="39">
    <w:p w14:paraId="20553EE7" w14:textId="18F35F5A" w:rsidR="005115CF" w:rsidRPr="00AB2856" w:rsidRDefault="005115CF" w:rsidP="005115CF">
      <w:pPr>
        <w:pStyle w:val="FootnoteText"/>
        <w:ind w:left="0" w:firstLine="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AB2856">
        <w:rPr>
          <w:rFonts w:ascii="Times New Roman" w:hAnsi="Times New Roman" w:cs="Times New Roman"/>
          <w:sz w:val="20"/>
        </w:rPr>
        <w:t>RA Huttenback, ‘The British Empire as a “White Man’s Country”-Racial Attitudes and Immigration Legislation in the Colonies of White Settlement’ (1973) 13 Journal of British Studies 108 &lt;https://www.jstor.org/stable/175372&gt; accessed 9 March 2023.</w:t>
      </w:r>
    </w:p>
  </w:footnote>
  <w:footnote w:id="40">
    <w:p w14:paraId="54D14D1D" w14:textId="77777777" w:rsidR="005115CF" w:rsidRPr="00AB2856" w:rsidRDefault="005115CF" w:rsidP="005115CF">
      <w:pPr>
        <w:pStyle w:val="FootnoteText"/>
        <w:ind w:left="0" w:firstLine="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Aliens Act 1905 S.1(3)</w:t>
      </w:r>
    </w:p>
  </w:footnote>
  <w:footnote w:id="41">
    <w:p w14:paraId="7C882F58"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Alison Bedford, ‘The Right to Asylum: Britain’s 1905 Aliens Act and the Evolution of Refugee Law’ [2014] Vol. 32 Law and History Review, 310</w:t>
      </w:r>
    </w:p>
  </w:footnote>
  <w:footnote w:id="42">
    <w:p w14:paraId="0F8D2CB2" w14:textId="77777777" w:rsidR="005115CF" w:rsidRPr="00AB2856" w:rsidRDefault="005115CF" w:rsidP="005115CF">
      <w:pPr>
        <w:pStyle w:val="FootnoteText"/>
        <w:ind w:left="360"/>
        <w:rPr>
          <w:rFonts w:ascii="Times New Roman" w:hAnsi="Times New Roman" w:cs="Times New Roman"/>
          <w:sz w:val="20"/>
        </w:rPr>
      </w:pPr>
      <w:r w:rsidRPr="00AB2856">
        <w:rPr>
          <w:rFonts w:ascii="Times New Roman" w:hAnsi="Times New Roman" w:cs="Times New Roman"/>
          <w:sz w:val="20"/>
        </w:rPr>
        <w:t xml:space="preserve"> </w:t>
      </w: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Alison Bashford &amp; Catie Gilchrist. ‘The Colonial History of the 1905 Aliens Act’ [2012] 40:3, The Journal of </w:t>
      </w:r>
      <w:proofErr w:type="gramStart"/>
      <w:r w:rsidRPr="00AB2856">
        <w:rPr>
          <w:rFonts w:ascii="Times New Roman" w:hAnsi="Times New Roman" w:cs="Times New Roman"/>
          <w:sz w:val="20"/>
        </w:rPr>
        <w:t>Imperial</w:t>
      </w:r>
      <w:proofErr w:type="gramEnd"/>
      <w:r w:rsidRPr="00AB2856">
        <w:rPr>
          <w:rFonts w:ascii="Times New Roman" w:hAnsi="Times New Roman" w:cs="Times New Roman"/>
          <w:sz w:val="20"/>
        </w:rPr>
        <w:t xml:space="preserve"> and Commonwealth History, 409-437, 411</w:t>
      </w:r>
    </w:p>
  </w:footnote>
  <w:footnote w:id="43">
    <w:p w14:paraId="35F86788"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Nadine El-Enany, ‘(B)Ordering Britain: Law, Race and Empire’ (Paperback edition, Manchester University Press 2021) </w:t>
      </w:r>
      <w:proofErr w:type="spellStart"/>
      <w:r w:rsidRPr="00AB2856">
        <w:rPr>
          <w:rFonts w:ascii="Times New Roman" w:hAnsi="Times New Roman" w:cs="Times New Roman"/>
          <w:sz w:val="20"/>
        </w:rPr>
        <w:t>ch</w:t>
      </w:r>
      <w:proofErr w:type="spellEnd"/>
      <w:r w:rsidRPr="00AB2856">
        <w:rPr>
          <w:rFonts w:ascii="Times New Roman" w:hAnsi="Times New Roman" w:cs="Times New Roman"/>
          <w:sz w:val="20"/>
        </w:rPr>
        <w:t xml:space="preserve"> 2</w:t>
      </w:r>
    </w:p>
  </w:footnote>
  <w:footnote w:id="44">
    <w:p w14:paraId="15A88F18"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(n36) 410</w:t>
      </w:r>
    </w:p>
  </w:footnote>
  <w:footnote w:id="45">
    <w:p w14:paraId="7E865884" w14:textId="7FFD61B8"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Freddy Foks, ‘Emigration State: Race, Citizenship and Settler Imperialism in Modern British History, c. 1850–</w:t>
      </w:r>
      <w:proofErr w:type="gramStart"/>
      <w:r w:rsidRPr="00AB2856">
        <w:rPr>
          <w:rFonts w:ascii="Times New Roman" w:hAnsi="Times New Roman" w:cs="Times New Roman"/>
          <w:sz w:val="20"/>
        </w:rPr>
        <w:t>1972 ’</w:t>
      </w:r>
      <w:proofErr w:type="gramEnd"/>
      <w:r w:rsidRPr="00AB2856">
        <w:rPr>
          <w:rFonts w:ascii="Times New Roman" w:hAnsi="Times New Roman" w:cs="Times New Roman"/>
          <w:sz w:val="20"/>
        </w:rPr>
        <w:t xml:space="preserve">(2022) J Hist </w:t>
      </w:r>
      <w:r w:rsidR="00640E2B" w:rsidRPr="00AB2856">
        <w:rPr>
          <w:rFonts w:ascii="Times New Roman" w:hAnsi="Times New Roman" w:cs="Times New Roman"/>
          <w:sz w:val="20"/>
        </w:rPr>
        <w:t>Social</w:t>
      </w:r>
      <w:r w:rsidRPr="00AB2856">
        <w:rPr>
          <w:rFonts w:ascii="Times New Roman" w:hAnsi="Times New Roman" w:cs="Times New Roman"/>
          <w:sz w:val="20"/>
        </w:rPr>
        <w:t xml:space="preserve">. 35:170–199, 173 </w:t>
      </w:r>
    </w:p>
  </w:footnote>
  <w:footnote w:id="46">
    <w:p w14:paraId="02FEC721"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Drew inspiration from Canada and Australia’s alien acts</w:t>
      </w:r>
    </w:p>
  </w:footnote>
  <w:footnote w:id="47">
    <w:p w14:paraId="0329E42E"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National museum Australia, </w:t>
      </w:r>
      <w:proofErr w:type="gramStart"/>
      <w:r w:rsidRPr="00AB2856">
        <w:rPr>
          <w:rFonts w:ascii="Times New Roman" w:hAnsi="Times New Roman" w:cs="Times New Roman"/>
          <w:sz w:val="20"/>
        </w:rPr>
        <w:t>‘ White</w:t>
      </w:r>
      <w:proofErr w:type="gramEnd"/>
      <w:r w:rsidRPr="00AB2856">
        <w:rPr>
          <w:rFonts w:ascii="Times New Roman" w:hAnsi="Times New Roman" w:cs="Times New Roman"/>
          <w:sz w:val="20"/>
        </w:rPr>
        <w:t xml:space="preserve"> Australia policy’  </w:t>
      </w:r>
      <w:hyperlink r:id="rId16" w:history="1">
        <w:r w:rsidRPr="00AB2856">
          <w:rPr>
            <w:rStyle w:val="Hyperlink"/>
            <w:rFonts w:ascii="Times New Roman" w:hAnsi="Times New Roman" w:cs="Times New Roman"/>
            <w:sz w:val="20"/>
          </w:rPr>
          <w:t>https://www.nma.gov.au/defining-moments/resources/white-australia-policy</w:t>
        </w:r>
      </w:hyperlink>
      <w:r w:rsidRPr="00AB2856">
        <w:rPr>
          <w:rFonts w:ascii="Times New Roman" w:hAnsi="Times New Roman" w:cs="Times New Roman"/>
          <w:sz w:val="20"/>
        </w:rPr>
        <w:t xml:space="preserve"> accessed may 2023</w:t>
      </w:r>
    </w:p>
  </w:footnote>
  <w:footnote w:id="48">
    <w:p w14:paraId="79236C1C"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Nadine El-Enany, ‘(B)Ordering Britain: Law, Race and Empire’ (Paperback edition, Manchester University Press 2021) ch3 </w:t>
      </w:r>
    </w:p>
  </w:footnote>
  <w:footnote w:id="49">
    <w:p w14:paraId="5EF7763C"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Randal Hansen, ‘The Politics of Citizenship in 1940s Britain: The British Nationality Act*’ [</w:t>
      </w:r>
      <w:proofErr w:type="gramStart"/>
      <w:r w:rsidRPr="00AB2856">
        <w:rPr>
          <w:rFonts w:ascii="Times New Roman" w:hAnsi="Times New Roman" w:cs="Times New Roman"/>
          <w:sz w:val="20"/>
        </w:rPr>
        <w:t>1999]Vol.</w:t>
      </w:r>
      <w:proofErr w:type="gramEnd"/>
      <w:r w:rsidRPr="00AB2856">
        <w:rPr>
          <w:rFonts w:ascii="Times New Roman" w:hAnsi="Times New Roman" w:cs="Times New Roman"/>
          <w:sz w:val="20"/>
        </w:rPr>
        <w:t xml:space="preserve"> 10, No. 1, Twentieth Century British History, , pp. 67-95, 68 </w:t>
      </w:r>
    </w:p>
  </w:footnote>
  <w:footnote w:id="50">
    <w:p w14:paraId="567FCF1C"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AB2856">
        <w:rPr>
          <w:rFonts w:ascii="Times New Roman" w:hAnsi="Times New Roman" w:cs="Times New Roman"/>
          <w:color w:val="C00000"/>
          <w:sz w:val="20"/>
        </w:rPr>
        <w:t>Ibid. 70</w:t>
      </w:r>
    </w:p>
  </w:footnote>
  <w:footnote w:id="51">
    <w:p w14:paraId="003953EC"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Ibid. 68 </w:t>
      </w:r>
    </w:p>
  </w:footnote>
  <w:footnote w:id="52">
    <w:p w14:paraId="325523AE"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Maya Goodfellow, ‘Hostile environment; how Migrants became </w:t>
      </w:r>
      <w:proofErr w:type="gramStart"/>
      <w:r w:rsidRPr="00AB2856">
        <w:rPr>
          <w:rFonts w:ascii="Times New Roman" w:hAnsi="Times New Roman" w:cs="Times New Roman"/>
          <w:sz w:val="20"/>
        </w:rPr>
        <w:t>scapegoats’</w:t>
      </w:r>
      <w:proofErr w:type="gramEnd"/>
    </w:p>
  </w:footnote>
  <w:footnote w:id="53">
    <w:p w14:paraId="0746A4BB"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Saima Nasar, ‘We Refugees? Re-defining Britain’s East African Asians’ ‘Migrant Britain’.</w:t>
      </w:r>
    </w:p>
    <w:p w14:paraId="3C2A459E" w14:textId="77777777" w:rsidR="005115CF" w:rsidRPr="00AB2856" w:rsidRDefault="005115CF" w:rsidP="005115CF">
      <w:pPr>
        <w:pStyle w:val="FootnoteText"/>
        <w:ind w:left="360"/>
        <w:rPr>
          <w:rFonts w:ascii="Times New Roman" w:hAnsi="Times New Roman" w:cs="Times New Roman"/>
          <w:sz w:val="20"/>
        </w:rPr>
      </w:pPr>
      <w:r w:rsidRPr="00AB2856">
        <w:rPr>
          <w:rFonts w:ascii="Times New Roman" w:hAnsi="Times New Roman" w:cs="Times New Roman"/>
          <w:sz w:val="20"/>
        </w:rPr>
        <w:t>(First Published2018, Edition1st EditionRoutledge2018)</w:t>
      </w:r>
    </w:p>
  </w:footnote>
  <w:footnote w:id="54">
    <w:p w14:paraId="3CBD9444"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Nadine El-Enany, ‘(B)Ordering Britain: Law, Race and Empire’ (Paperback edition, Manchester University Press 2021) ch3</w:t>
      </w:r>
    </w:p>
  </w:footnote>
  <w:footnote w:id="55">
    <w:p w14:paraId="4FEDD4B0"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The seen and not </w:t>
      </w:r>
      <w:proofErr w:type="gramStart"/>
      <w:r w:rsidRPr="00AB2856">
        <w:rPr>
          <w:rFonts w:ascii="Times New Roman" w:hAnsi="Times New Roman" w:cs="Times New Roman"/>
          <w:sz w:val="20"/>
        </w:rPr>
        <w:t>heard</w:t>
      </w:r>
      <w:proofErr w:type="gramEnd"/>
    </w:p>
  </w:footnote>
  <w:footnote w:id="56">
    <w:p w14:paraId="7205318F"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 48)</w:t>
      </w:r>
    </w:p>
  </w:footnote>
  <w:footnote w:id="57">
    <w:p w14:paraId="4C4B420B"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I925 Empire Settlement Act </w:t>
      </w:r>
    </w:p>
  </w:footnote>
  <w:footnote w:id="58">
    <w:p w14:paraId="7E318D03"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RA Huttenback, ‘The British Empire as a “White Man’s Country”-Racial Attitudes and Immigration Legislation in the Colonies of White Settlement’ (1973) 13 Journal of British Studies 108 &lt;</w:t>
      </w:r>
      <w:hyperlink r:id="rId17" w:history="1">
        <w:r w:rsidRPr="00AB2856">
          <w:rPr>
            <w:rStyle w:val="Hyperlink"/>
            <w:rFonts w:ascii="Times New Roman" w:hAnsi="Times New Roman" w:cs="Times New Roman"/>
            <w:sz w:val="20"/>
          </w:rPr>
          <w:t>https://www.jstor.org/stable/175372</w:t>
        </w:r>
      </w:hyperlink>
      <w:r w:rsidRPr="00AB2856">
        <w:rPr>
          <w:rFonts w:ascii="Times New Roman" w:hAnsi="Times New Roman" w:cs="Times New Roman"/>
          <w:sz w:val="20"/>
        </w:rPr>
        <w:t>&gt; accessed 9 March 2023.</w:t>
      </w:r>
    </w:p>
  </w:footnote>
  <w:footnote w:id="59">
    <w:p w14:paraId="4DFBB74E"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Immigration Act 1971 S.2 </w:t>
      </w:r>
    </w:p>
  </w:footnote>
  <w:footnote w:id="60">
    <w:p w14:paraId="4CB4180E"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Williams C, ‘Partiality, Work Permits and the European Economic Community: The Introduction of the 1971 Immigration Act’ (2015) 29 Contemporary British History 508 &lt;</w:t>
      </w:r>
      <w:hyperlink r:id="rId18" w:history="1">
        <w:r w:rsidRPr="00AB2856">
          <w:rPr>
            <w:rStyle w:val="Hyperlink"/>
            <w:rFonts w:ascii="Times New Roman" w:hAnsi="Times New Roman" w:cs="Times New Roman"/>
            <w:sz w:val="20"/>
          </w:rPr>
          <w:t>http://www.tandfonline.com/doi/full/10.1080/13619462.2014.1002775</w:t>
        </w:r>
      </w:hyperlink>
      <w:r w:rsidRPr="00AB2856">
        <w:rPr>
          <w:rFonts w:ascii="Times New Roman" w:hAnsi="Times New Roman" w:cs="Times New Roman"/>
          <w:sz w:val="20"/>
        </w:rPr>
        <w:t>&gt; accessed 5 April 2023</w:t>
      </w:r>
    </w:p>
    <w:p w14:paraId="340BC06E" w14:textId="77777777" w:rsidR="005115CF" w:rsidRPr="00AB2856" w:rsidRDefault="005115CF" w:rsidP="005115CF">
      <w:pPr>
        <w:pStyle w:val="FootnoteText"/>
        <w:ind w:left="360"/>
        <w:rPr>
          <w:rFonts w:ascii="Times New Roman" w:hAnsi="Times New Roman" w:cs="Times New Roman"/>
          <w:sz w:val="20"/>
        </w:rPr>
      </w:pPr>
    </w:p>
  </w:footnote>
  <w:footnote w:id="61">
    <w:p w14:paraId="41E212A7"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Ibid. 509 </w:t>
      </w:r>
    </w:p>
    <w:p w14:paraId="18F27094" w14:textId="77777777" w:rsidR="005115CF" w:rsidRPr="00AB2856" w:rsidRDefault="005115CF" w:rsidP="005115CF">
      <w:pPr>
        <w:pStyle w:val="FootnoteText"/>
        <w:ind w:left="360"/>
        <w:rPr>
          <w:rFonts w:ascii="Times New Roman" w:hAnsi="Times New Roman" w:cs="Times New Roman"/>
          <w:sz w:val="20"/>
        </w:rPr>
      </w:pPr>
    </w:p>
  </w:footnote>
  <w:footnote w:id="62">
    <w:p w14:paraId="27D5A46D"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Thomas Mohr, ‘The Irish question and the evolution of British Imperial law, 1916-1922’ D.U.L.J 2016, 39(2), 405-427</w:t>
      </w:r>
    </w:p>
  </w:footnote>
  <w:footnote w:id="63">
    <w:p w14:paraId="4A11A816"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proofErr w:type="spellStart"/>
      <w:r w:rsidRPr="00AB2856">
        <w:rPr>
          <w:rFonts w:ascii="Times New Roman" w:hAnsi="Times New Roman" w:cs="Times New Roman"/>
          <w:sz w:val="20"/>
        </w:rPr>
        <w:t>Cheril</w:t>
      </w:r>
      <w:proofErr w:type="spellEnd"/>
      <w:r w:rsidRPr="00AB2856">
        <w:rPr>
          <w:rFonts w:ascii="Times New Roman" w:hAnsi="Times New Roman" w:cs="Times New Roman"/>
          <w:sz w:val="20"/>
        </w:rPr>
        <w:t xml:space="preserve"> Harris, ‘Whiteness as Property’ (1993) 106 Harvard Law Review 1707</w:t>
      </w:r>
    </w:p>
  </w:footnote>
  <w:footnote w:id="64">
    <w:p w14:paraId="18CB4F15" w14:textId="5122FB99" w:rsidR="005F751E" w:rsidRDefault="005F751E" w:rsidP="005F751E">
      <w:pPr>
        <w:pStyle w:val="FootnoteText"/>
        <w:ind w:left="360"/>
      </w:pPr>
      <w:r>
        <w:rPr>
          <w:rStyle w:val="FootnoteReference"/>
        </w:rPr>
        <w:footnoteRef/>
      </w:r>
      <w:r>
        <w:t xml:space="preserve"> (n) El-Elanany</w:t>
      </w:r>
    </w:p>
  </w:footnote>
  <w:footnote w:id="65">
    <w:p w14:paraId="0CF9D386" w14:textId="77777777" w:rsidR="00EE2E6F" w:rsidRPr="00AB2856" w:rsidRDefault="00EE2E6F" w:rsidP="00EE2E6F">
      <w:pPr>
        <w:pStyle w:val="FootnoteText"/>
        <w:ind w:left="340" w:hanging="340"/>
        <w:rPr>
          <w:rFonts w:ascii="Times New Roman" w:hAnsi="Times New Roman" w:cs="Times New Roman"/>
          <w:sz w:val="20"/>
          <w:highlight w:val="yellow"/>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Gina clayton, ‘Entry Clearance and Human Rights: Challenging the Boundaries of Jurisdiction’ (2006) 20 IANL 255-269; Sheona York, ‘The 'Hostile Environment' – How Home Office Immigration Policies and Practices Create and Perpetuate Illegality’ (2018) 32 IANL 363-384</w:t>
      </w:r>
    </w:p>
  </w:footnote>
  <w:footnote w:id="66">
    <w:p w14:paraId="6734656A" w14:textId="73FAB0C4"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Aliens act discussed in </w:t>
      </w:r>
      <w:proofErr w:type="gramStart"/>
      <w:r w:rsidR="002D5092">
        <w:rPr>
          <w:rFonts w:ascii="Times New Roman" w:hAnsi="Times New Roman" w:cs="Times New Roman"/>
          <w:sz w:val="20"/>
        </w:rPr>
        <w:t>1.3</w:t>
      </w:r>
      <w:proofErr w:type="gramEnd"/>
    </w:p>
  </w:footnote>
  <w:footnote w:id="67">
    <w:p w14:paraId="60237404" w14:textId="225C38B6"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2D5092">
        <w:rPr>
          <w:rFonts w:ascii="Times New Roman" w:hAnsi="Times New Roman" w:cs="Times New Roman"/>
          <w:sz w:val="20"/>
        </w:rPr>
        <w:t>(n)</w:t>
      </w:r>
      <w:r w:rsidRPr="001B64D5">
        <w:rPr>
          <w:rFonts w:ascii="Times New Roman" w:hAnsi="Times New Roman" w:cs="Times New Roman"/>
          <w:sz w:val="20"/>
        </w:rPr>
        <w:t xml:space="preserve">Goodfellow; For extensive discussion, see </w:t>
      </w:r>
      <w:proofErr w:type="spellStart"/>
      <w:r w:rsidRPr="001B64D5">
        <w:rPr>
          <w:rFonts w:ascii="Times New Roman" w:hAnsi="Times New Roman" w:cs="Times New Roman"/>
          <w:sz w:val="20"/>
        </w:rPr>
        <w:t>ceri</w:t>
      </w:r>
      <w:proofErr w:type="spellEnd"/>
      <w:r w:rsidRPr="001B64D5">
        <w:rPr>
          <w:rFonts w:ascii="Times New Roman" w:hAnsi="Times New Roman" w:cs="Times New Roman"/>
          <w:sz w:val="20"/>
        </w:rPr>
        <w:t xml:space="preserve"> </w:t>
      </w:r>
      <w:proofErr w:type="spellStart"/>
      <w:proofErr w:type="gramStart"/>
      <w:r w:rsidRPr="001B64D5">
        <w:rPr>
          <w:rFonts w:ascii="Times New Roman" w:hAnsi="Times New Roman" w:cs="Times New Roman"/>
          <w:sz w:val="20"/>
        </w:rPr>
        <w:t>hughes</w:t>
      </w:r>
      <w:proofErr w:type="spellEnd"/>
      <w:proofErr w:type="gramEnd"/>
      <w:r w:rsidRPr="00AB2856">
        <w:rPr>
          <w:rFonts w:ascii="Times New Roman" w:hAnsi="Times New Roman" w:cs="Times New Roman"/>
          <w:sz w:val="20"/>
        </w:rPr>
        <w:t xml:space="preserve"> </w:t>
      </w:r>
    </w:p>
  </w:footnote>
  <w:footnote w:id="68">
    <w:p w14:paraId="2241ED06" w14:textId="4B39A990" w:rsidR="00EE2E6F" w:rsidRPr="00AB2856" w:rsidRDefault="00EE2E6F" w:rsidP="00142650">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In collaboration with migrant justice groups such as Against Borders for Children, Joint Council for the Welfare of Immigrants (JCWI), Migrants’ Rights Network (MRN)</w:t>
      </w:r>
    </w:p>
  </w:footnote>
  <w:footnote w:id="69">
    <w:p w14:paraId="562EC862"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Emphasis mine</w:t>
      </w:r>
    </w:p>
  </w:footnote>
  <w:footnote w:id="70">
    <w:p w14:paraId="5BCA4332"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Liberty group, ‘A Guide to The Hostile Environment; The Border Controls Dividing Our communities and How we Can Bring Them Down’ (Liberty, May 2019) &lt; </w:t>
      </w:r>
      <w:hyperlink r:id="rId19" w:history="1">
        <w:r w:rsidRPr="00AB2856">
          <w:rPr>
            <w:rStyle w:val="Hyperlink"/>
            <w:rFonts w:ascii="Times New Roman" w:hAnsi="Times New Roman" w:cs="Times New Roman"/>
            <w:sz w:val="20"/>
          </w:rPr>
          <w:t>https://www.libertyhumanrights.org.uk/issue/report-a-guide-to-the-hostile-environment/</w:t>
        </w:r>
      </w:hyperlink>
      <w:r w:rsidRPr="00AB2856">
        <w:rPr>
          <w:rFonts w:ascii="Times New Roman" w:hAnsi="Times New Roman" w:cs="Times New Roman"/>
          <w:sz w:val="20"/>
        </w:rPr>
        <w:t xml:space="preserve">&gt; accessed 12 May 2023 </w:t>
      </w:r>
    </w:p>
  </w:footnote>
  <w:footnote w:id="71">
    <w:p w14:paraId="7980CF12"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3D1E91">
        <w:rPr>
          <w:rFonts w:ascii="Times New Roman" w:hAnsi="Times New Roman" w:cs="Times New Roman"/>
          <w:sz w:val="20"/>
        </w:rPr>
        <w:t xml:space="preserve">Guardian news, quoting the </w:t>
      </w:r>
      <w:proofErr w:type="gramStart"/>
      <w:r w:rsidRPr="003D1E91">
        <w:rPr>
          <w:rFonts w:ascii="Times New Roman" w:hAnsi="Times New Roman" w:cs="Times New Roman"/>
          <w:sz w:val="20"/>
        </w:rPr>
        <w:t>telegraph</w:t>
      </w:r>
      <w:proofErr w:type="gramEnd"/>
      <w:r w:rsidRPr="00AB2856">
        <w:rPr>
          <w:rFonts w:ascii="Times New Roman" w:hAnsi="Times New Roman" w:cs="Times New Roman"/>
          <w:sz w:val="20"/>
        </w:rPr>
        <w:t xml:space="preserve"> </w:t>
      </w:r>
    </w:p>
  </w:footnote>
  <w:footnote w:id="72">
    <w:p w14:paraId="5D94D3AF"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Melanie Griffiths, ‘The UK’s hostile environment: Deputising immigration control’ Critical Social Policy (41) 4 [2021] 521-544</w:t>
      </w:r>
    </w:p>
  </w:footnote>
  <w:footnote w:id="73">
    <w:p w14:paraId="3189BB04"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Immigration Act 2014; Immigration Act 2016</w:t>
      </w:r>
    </w:p>
  </w:footnote>
  <w:footnote w:id="74">
    <w:p w14:paraId="0BD84526"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(n7) These are discussed and explained in detail in the Liberty groups guide. </w:t>
      </w:r>
    </w:p>
  </w:footnote>
  <w:footnote w:id="75">
    <w:p w14:paraId="02E17B3B"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Home Office, ‘Right to Rent Checks: </w:t>
      </w:r>
      <w:proofErr w:type="gramStart"/>
      <w:r w:rsidRPr="00AB2856">
        <w:rPr>
          <w:rFonts w:ascii="Times New Roman" w:hAnsi="Times New Roman" w:cs="Times New Roman"/>
          <w:sz w:val="20"/>
        </w:rPr>
        <w:t>a</w:t>
      </w:r>
      <w:proofErr w:type="gramEnd"/>
      <w:r w:rsidRPr="00AB2856">
        <w:rPr>
          <w:rFonts w:ascii="Times New Roman" w:hAnsi="Times New Roman" w:cs="Times New Roman"/>
          <w:sz w:val="20"/>
        </w:rPr>
        <w:t xml:space="preserve"> Guide to immigration documents for tenants and landlords’ (updated user guide, HO, March 2023)</w:t>
      </w:r>
    </w:p>
  </w:footnote>
  <w:footnote w:id="76">
    <w:p w14:paraId="1F41314B"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Sue Lukes, ‘Right to Rent’ (2017) 31 (1) J.I.A.N.L 51-69</w:t>
      </w:r>
    </w:p>
  </w:footnote>
  <w:footnote w:id="77">
    <w:p w14:paraId="230CE031"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Nigel Lewis, ‘shelter says Landlords ‘still rejecting tenants based on race’ Landlord Zone ( UK, May 2023) </w:t>
      </w:r>
      <w:hyperlink r:id="rId20" w:history="1">
        <w:r w:rsidRPr="00AB2856">
          <w:rPr>
            <w:rStyle w:val="Hyperlink"/>
            <w:rFonts w:ascii="Times New Roman" w:hAnsi="Times New Roman" w:cs="Times New Roman"/>
            <w:sz w:val="20"/>
          </w:rPr>
          <w:t>https://www.landlordzone.co.uk/news/new-shelter-says-landlords-still-rejecting-tenants-based-on-race/</w:t>
        </w:r>
      </w:hyperlink>
      <w:r w:rsidRPr="00AB2856">
        <w:rPr>
          <w:rFonts w:ascii="Times New Roman" w:hAnsi="Times New Roman" w:cs="Times New Roman"/>
          <w:sz w:val="20"/>
        </w:rPr>
        <w:t xml:space="preserve"> accessed 12 May 2023 </w:t>
      </w:r>
    </w:p>
  </w:footnote>
  <w:footnote w:id="78">
    <w:p w14:paraId="40018F64" w14:textId="77777777" w:rsidR="00EE2E6F" w:rsidRPr="00AB2856" w:rsidRDefault="00EE2E6F" w:rsidP="00F20D40">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Gina clayton, ‘Entry Clearance and Human Rights: Challenging the Boundaries of Jurisdiction’ (2006) 20 IANL 255-269 </w:t>
      </w:r>
    </w:p>
  </w:footnote>
  <w:footnote w:id="79">
    <w:p w14:paraId="16E6D622" w14:textId="77777777" w:rsidR="00EE2E6F" w:rsidRPr="00AB2856" w:rsidRDefault="00EE2E6F" w:rsidP="00F20D40">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Sheona York, ‘The 'Hostile Environment' – How Home Office Immigration Policies and Practices Create and Perpetuate Illegality’ (2018) 32 IANL 363-384. For further discussion, see also- Richard Warren, ‘Private Life in the Balance: Constructing the Precarious Migrant’ (2016) 30 IANL 124-141 and Jon Burnett, ‘Towards a Political Economy of Charging Regimes: Fees Fines and Force in UK Immigration Control’ (2020) 60 British Journal of Criminology 579-599</w:t>
      </w:r>
    </w:p>
  </w:footnote>
  <w:footnote w:id="80">
    <w:p w14:paraId="13D2E96C" w14:textId="6FF11B7A" w:rsidR="005A700D" w:rsidRPr="00AB2856" w:rsidRDefault="005A700D" w:rsidP="00F20D40">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40465A" w:rsidRPr="00AB2856">
        <w:rPr>
          <w:rFonts w:ascii="Times New Roman" w:hAnsi="Times New Roman" w:cs="Times New Roman"/>
          <w:sz w:val="20"/>
        </w:rPr>
        <w:t>Robin M White, ‘The Nationality and Immigration Status of the 'Windrush Generation' and the Perils of Lawful Presence in a 'Hostile Environment' (2019) 33 IANL 218–239</w:t>
      </w:r>
    </w:p>
  </w:footnote>
  <w:footnote w:id="81">
    <w:p w14:paraId="5612787B" w14:textId="088160C3" w:rsidR="005A700D" w:rsidRPr="00AB2856" w:rsidRDefault="005A700D" w:rsidP="00F20D40">
      <w:pPr>
        <w:pStyle w:val="FootnoteText"/>
        <w:ind w:left="360"/>
        <w:rPr>
          <w:rFonts w:ascii="Times New Roman" w:hAnsi="Times New Roman" w:cs="Times New Roman"/>
          <w:sz w:val="20"/>
          <w:highlight w:val="yellow"/>
        </w:rPr>
      </w:pPr>
      <w:r w:rsidRPr="002D5092">
        <w:rPr>
          <w:rStyle w:val="FootnoteReference"/>
          <w:rFonts w:ascii="Times New Roman" w:hAnsi="Times New Roman" w:cs="Times New Roman"/>
          <w:sz w:val="20"/>
        </w:rPr>
        <w:footnoteRef/>
      </w:r>
      <w:r w:rsidRPr="002D5092">
        <w:rPr>
          <w:rFonts w:ascii="Times New Roman" w:hAnsi="Times New Roman" w:cs="Times New Roman"/>
          <w:sz w:val="20"/>
        </w:rPr>
        <w:t xml:space="preserve"> </w:t>
      </w:r>
      <w:r w:rsidR="00D552E3" w:rsidRPr="002D5092">
        <w:rPr>
          <w:rFonts w:ascii="Times New Roman" w:hAnsi="Times New Roman" w:cs="Times New Roman"/>
          <w:sz w:val="20"/>
        </w:rPr>
        <w:t>Karen Bonner, ‘</w:t>
      </w:r>
      <w:r w:rsidR="00D552E3" w:rsidRPr="002D5092">
        <w:rPr>
          <w:rFonts w:ascii="Times New Roman" w:hAnsi="Times New Roman" w:cs="Times New Roman"/>
          <w:sz w:val="20"/>
        </w:rPr>
        <w:t>Windrush and the NHS – an entwined history</w:t>
      </w:r>
      <w:r w:rsidR="002D5092" w:rsidRPr="002D5092">
        <w:rPr>
          <w:rFonts w:ascii="Times New Roman" w:hAnsi="Times New Roman" w:cs="Times New Roman"/>
          <w:sz w:val="20"/>
        </w:rPr>
        <w:t>’ (NHS</w:t>
      </w:r>
      <w:r w:rsidR="00EC521B" w:rsidRPr="002D5092">
        <w:rPr>
          <w:rFonts w:ascii="Times New Roman" w:hAnsi="Times New Roman" w:cs="Times New Roman"/>
          <w:sz w:val="20"/>
        </w:rPr>
        <w:t xml:space="preserve"> </w:t>
      </w:r>
      <w:r w:rsidR="008828A3" w:rsidRPr="002D5092">
        <w:rPr>
          <w:rFonts w:ascii="Times New Roman" w:hAnsi="Times New Roman" w:cs="Times New Roman"/>
          <w:sz w:val="20"/>
        </w:rPr>
        <w:t xml:space="preserve">Blog, 22 </w:t>
      </w:r>
      <w:proofErr w:type="spellStart"/>
      <w:r w:rsidR="008828A3" w:rsidRPr="002D5092">
        <w:rPr>
          <w:rFonts w:ascii="Times New Roman" w:hAnsi="Times New Roman" w:cs="Times New Roman"/>
          <w:sz w:val="20"/>
        </w:rPr>
        <w:t>june</w:t>
      </w:r>
      <w:proofErr w:type="spellEnd"/>
      <w:r w:rsidR="008828A3" w:rsidRPr="002D5092">
        <w:rPr>
          <w:rFonts w:ascii="Times New Roman" w:hAnsi="Times New Roman" w:cs="Times New Roman"/>
          <w:sz w:val="20"/>
        </w:rPr>
        <w:t xml:space="preserve"> 2020)</w:t>
      </w:r>
      <w:r w:rsidR="00EC521B" w:rsidRPr="002D5092">
        <w:rPr>
          <w:rFonts w:ascii="Times New Roman" w:hAnsi="Times New Roman" w:cs="Times New Roman"/>
          <w:sz w:val="20"/>
        </w:rPr>
        <w:t xml:space="preserve"> &lt;</w:t>
      </w:r>
      <w:r w:rsidR="00EC521B" w:rsidRPr="002D5092">
        <w:rPr>
          <w:rFonts w:ascii="Times New Roman" w:hAnsi="Times New Roman" w:cs="Times New Roman"/>
          <w:sz w:val="20"/>
        </w:rPr>
        <w:t>https://www.england.nhs.uk/blog/windrush-and-the-nhs-an-entwined-history/</w:t>
      </w:r>
      <w:r w:rsidR="00EC521B" w:rsidRPr="002D5092">
        <w:rPr>
          <w:rFonts w:ascii="Times New Roman" w:hAnsi="Times New Roman" w:cs="Times New Roman"/>
          <w:sz w:val="20"/>
        </w:rPr>
        <w:t>&gt;</w:t>
      </w:r>
    </w:p>
  </w:footnote>
  <w:footnote w:id="82">
    <w:p w14:paraId="5FF613A2" w14:textId="4FF66D3D" w:rsidR="00D95C29" w:rsidRPr="00AB2856" w:rsidRDefault="00D95C29" w:rsidP="00F20D40">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7901AA" w:rsidRPr="00AB2856">
        <w:rPr>
          <w:rFonts w:ascii="Times New Roman" w:hAnsi="Times New Roman" w:cs="Times New Roman"/>
          <w:sz w:val="20"/>
        </w:rPr>
        <w:t>(n76)</w:t>
      </w:r>
      <w:r w:rsidR="002F0330" w:rsidRPr="00AB2856">
        <w:rPr>
          <w:rFonts w:ascii="Times New Roman" w:hAnsi="Times New Roman" w:cs="Times New Roman"/>
          <w:sz w:val="20"/>
        </w:rPr>
        <w:t>, Maya Good fellow</w:t>
      </w:r>
    </w:p>
  </w:footnote>
  <w:footnote w:id="83">
    <w:p w14:paraId="7F6B5CAC" w14:textId="548A9453" w:rsidR="0061611F" w:rsidRPr="00AB2856" w:rsidRDefault="0061611F" w:rsidP="00F20D40">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F20D40" w:rsidRPr="00AB2856">
        <w:rPr>
          <w:rFonts w:ascii="Times New Roman" w:hAnsi="Times New Roman" w:cs="Times New Roman"/>
          <w:sz w:val="20"/>
        </w:rPr>
        <w:t>‘Private Life in the Balance: Constructing the Precarious Migrant’ (2016) 30 IANL 124-141 and Jon Burnett,</w:t>
      </w:r>
    </w:p>
  </w:footnote>
  <w:footnote w:id="84">
    <w:p w14:paraId="4EBBB9C9" w14:textId="6EFED195" w:rsidR="00311150" w:rsidRPr="00AB2856" w:rsidRDefault="00311150" w:rsidP="00F20D40">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A1560D" w:rsidRPr="00AB2856">
        <w:rPr>
          <w:rFonts w:ascii="Times New Roman" w:hAnsi="Times New Roman" w:cs="Times New Roman"/>
          <w:sz w:val="20"/>
        </w:rPr>
        <w:t>Luke May</w:t>
      </w:r>
      <w:r w:rsidR="005C7E16" w:rsidRPr="00AB2856">
        <w:rPr>
          <w:rFonts w:ascii="Times New Roman" w:hAnsi="Times New Roman" w:cs="Times New Roman"/>
          <w:sz w:val="20"/>
        </w:rPr>
        <w:t xml:space="preserve"> ‘</w:t>
      </w:r>
      <w:r w:rsidR="005C7E16" w:rsidRPr="00AB2856">
        <w:rPr>
          <w:rFonts w:ascii="Times New Roman" w:hAnsi="Times New Roman" w:cs="Times New Roman"/>
          <w:sz w:val="20"/>
        </w:rPr>
        <w:t xml:space="preserve">Only 17% of Windrush scandal victims have received </w:t>
      </w:r>
      <w:r w:rsidR="005C7E16" w:rsidRPr="00AB2856">
        <w:rPr>
          <w:rFonts w:ascii="Times New Roman" w:hAnsi="Times New Roman" w:cs="Times New Roman"/>
          <w:sz w:val="20"/>
        </w:rPr>
        <w:t>pay-outs</w:t>
      </w:r>
      <w:r w:rsidR="005C7E16" w:rsidRPr="00AB2856">
        <w:rPr>
          <w:rFonts w:ascii="Times New Roman" w:hAnsi="Times New Roman" w:cs="Times New Roman"/>
          <w:sz w:val="20"/>
        </w:rPr>
        <w:t xml:space="preserve"> as figures show £2.9m has been paid to 300 people after 1,761 compensation claims</w:t>
      </w:r>
      <w:r w:rsidR="005C7E16" w:rsidRPr="00AB2856">
        <w:rPr>
          <w:rFonts w:ascii="Times New Roman" w:hAnsi="Times New Roman" w:cs="Times New Roman"/>
          <w:sz w:val="20"/>
        </w:rPr>
        <w:t xml:space="preserve">’ </w:t>
      </w:r>
      <w:r w:rsidR="00CE5921" w:rsidRPr="00AB2856">
        <w:rPr>
          <w:rFonts w:ascii="Times New Roman" w:hAnsi="Times New Roman" w:cs="Times New Roman"/>
          <w:sz w:val="20"/>
        </w:rPr>
        <w:t>(Mail online, 28 jan2021)</w:t>
      </w:r>
      <w:r w:rsidR="00802A42" w:rsidRPr="00AB2856">
        <w:rPr>
          <w:rFonts w:ascii="Times New Roman" w:hAnsi="Times New Roman" w:cs="Times New Roman"/>
          <w:sz w:val="20"/>
        </w:rPr>
        <w:t xml:space="preserve">&lt; </w:t>
      </w:r>
      <w:hyperlink r:id="rId21" w:history="1">
        <w:r w:rsidR="00802A42" w:rsidRPr="00AB2856">
          <w:rPr>
            <w:rStyle w:val="Hyperlink"/>
            <w:rFonts w:ascii="Times New Roman" w:hAnsi="Times New Roman" w:cs="Times New Roman"/>
            <w:sz w:val="20"/>
          </w:rPr>
          <w:t>https://www.dailymail.co.uk/news/article-9198405/Only-17-Windrush-scandal-victims-received-payouts.html</w:t>
        </w:r>
      </w:hyperlink>
      <w:r w:rsidR="00802A42" w:rsidRPr="00AB2856">
        <w:rPr>
          <w:rFonts w:ascii="Times New Roman" w:hAnsi="Times New Roman" w:cs="Times New Roman"/>
          <w:sz w:val="20"/>
        </w:rPr>
        <w:t xml:space="preserve">&gt; accessed 12 May 2023 </w:t>
      </w:r>
    </w:p>
  </w:footnote>
  <w:footnote w:id="85">
    <w:p w14:paraId="79695E47" w14:textId="0B9AF244" w:rsidR="00311150" w:rsidRPr="00AB2856" w:rsidRDefault="00311150" w:rsidP="00F20D40">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900D3" w:rsidRPr="00AB2856">
        <w:rPr>
          <w:rFonts w:ascii="Times New Roman" w:hAnsi="Times New Roman" w:cs="Times New Roman"/>
          <w:sz w:val="20"/>
        </w:rPr>
        <w:t>(n</w:t>
      </w:r>
      <w:r w:rsidR="00A1560D" w:rsidRPr="00AB2856">
        <w:rPr>
          <w:rFonts w:ascii="Times New Roman" w:hAnsi="Times New Roman" w:cs="Times New Roman"/>
          <w:sz w:val="20"/>
        </w:rPr>
        <w:t>76)</w:t>
      </w:r>
    </w:p>
  </w:footnote>
  <w:footnote w:id="86">
    <w:p w14:paraId="1353A178" w14:textId="48DE12E6" w:rsidR="00F86BD9" w:rsidRPr="00AB2856" w:rsidRDefault="00F86BD9">
      <w:pPr>
        <w:pStyle w:val="FootnoteText"/>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F50EC0" w:rsidRPr="00AB2856">
        <w:rPr>
          <w:rFonts w:ascii="Times New Roman" w:hAnsi="Times New Roman" w:cs="Times New Roman"/>
          <w:sz w:val="20"/>
        </w:rPr>
        <w:t>Timothy Jacob-</w:t>
      </w:r>
      <w:r w:rsidR="00D97230" w:rsidRPr="00AB2856">
        <w:rPr>
          <w:rFonts w:ascii="Times New Roman" w:hAnsi="Times New Roman" w:cs="Times New Roman"/>
          <w:sz w:val="20"/>
        </w:rPr>
        <w:t xml:space="preserve">Owens, ’Justice </w:t>
      </w:r>
      <w:proofErr w:type="gramStart"/>
      <w:r w:rsidR="00D97230" w:rsidRPr="00AB2856">
        <w:rPr>
          <w:rFonts w:ascii="Times New Roman" w:hAnsi="Times New Roman" w:cs="Times New Roman"/>
          <w:sz w:val="20"/>
        </w:rPr>
        <w:t>For</w:t>
      </w:r>
      <w:proofErr w:type="gramEnd"/>
      <w:r w:rsidR="00D97230" w:rsidRPr="00AB2856">
        <w:rPr>
          <w:rFonts w:ascii="Times New Roman" w:hAnsi="Times New Roman" w:cs="Times New Roman"/>
          <w:sz w:val="20"/>
        </w:rPr>
        <w:t xml:space="preserve"> Windrush? Redress, Reform Repeat’</w:t>
      </w:r>
      <w:r w:rsidR="008E0DBE" w:rsidRPr="00AB2856">
        <w:rPr>
          <w:rFonts w:ascii="Times New Roman" w:hAnsi="Times New Roman" w:cs="Times New Roman"/>
          <w:sz w:val="20"/>
        </w:rPr>
        <w:t xml:space="preserve"> (2022) 36 IANL 131-143.</w:t>
      </w:r>
    </w:p>
  </w:footnote>
  <w:footnote w:id="87">
    <w:p w14:paraId="3B2F32A3" w14:textId="4417003C" w:rsidR="00F86BD9" w:rsidRPr="00AB2856" w:rsidRDefault="00F86BD9">
      <w:pPr>
        <w:pStyle w:val="FootnoteText"/>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2D5092">
        <w:rPr>
          <w:rFonts w:ascii="Times New Roman" w:hAnsi="Times New Roman" w:cs="Times New Roman"/>
          <w:sz w:val="20"/>
        </w:rPr>
        <w:t xml:space="preserve">(n) </w:t>
      </w:r>
      <w:r w:rsidR="002D5092" w:rsidRPr="00AB2856">
        <w:rPr>
          <w:rFonts w:ascii="Times New Roman" w:hAnsi="Times New Roman" w:cs="Times New Roman"/>
          <w:sz w:val="20"/>
        </w:rPr>
        <w:t>Rodriguez</w:t>
      </w:r>
    </w:p>
  </w:footnote>
  <w:footnote w:id="88">
    <w:p w14:paraId="2737CDB9" w14:textId="77777777" w:rsidR="00EE2E6F" w:rsidRPr="00AB2856"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Edward Said,’ Culture and Imperialism</w:t>
      </w:r>
      <w:proofErr w:type="gramStart"/>
      <w:r w:rsidRPr="003D1E91">
        <w:rPr>
          <w:rFonts w:ascii="Times New Roman" w:hAnsi="Times New Roman" w:cs="Times New Roman"/>
          <w:sz w:val="20"/>
        </w:rPr>
        <w:t>’(</w:t>
      </w:r>
      <w:r w:rsidRPr="00AB2856">
        <w:rPr>
          <w:rFonts w:ascii="Times New Roman" w:hAnsi="Times New Roman" w:cs="Times New Roman"/>
          <w:sz w:val="20"/>
        </w:rPr>
        <w:t xml:space="preserve"> first</w:t>
      </w:r>
      <w:proofErr w:type="gramEnd"/>
      <w:r w:rsidRPr="00AB2856">
        <w:rPr>
          <w:rFonts w:ascii="Times New Roman" w:hAnsi="Times New Roman" w:cs="Times New Roman"/>
          <w:sz w:val="20"/>
        </w:rPr>
        <w:t xml:space="preserve"> published 1993, Vintage 1994)</w:t>
      </w:r>
    </w:p>
  </w:footnote>
  <w:footnote w:id="89">
    <w:p w14:paraId="22DBF485"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Hershal Walia, discursive control </w:t>
      </w:r>
    </w:p>
  </w:footnote>
  <w:footnote w:id="90">
    <w:p w14:paraId="6B4062A3"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Monish Bhatia, ‘Migration and Racist State Violence’ (2022 1 State Crime Journal, 5-11, 7</w:t>
      </w:r>
    </w:p>
  </w:footnote>
  <w:footnote w:id="91">
    <w:p w14:paraId="2014FCA1" w14:textId="10B752FC"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Elisabeth El-Rafaie,’ Metaphors we discriminate by; Naturalised themes in Australian newspaper articles about Asylum Seekers’ (2001) 3 Journal of Sociolinguistics 352-371</w:t>
      </w:r>
      <w:r w:rsidR="00DC2534" w:rsidRPr="00AB2856">
        <w:rPr>
          <w:rFonts w:ascii="Times New Roman" w:hAnsi="Times New Roman" w:cs="Times New Roman"/>
          <w:sz w:val="20"/>
        </w:rPr>
        <w:t>:</w:t>
      </w:r>
      <w:r w:rsidR="00F8552E" w:rsidRPr="00AB2856">
        <w:rPr>
          <w:rFonts w:ascii="Times New Roman" w:hAnsi="Times New Roman" w:cs="Times New Roman"/>
          <w:sz w:val="20"/>
        </w:rPr>
        <w:t xml:space="preserve"> </w:t>
      </w:r>
      <w:r w:rsidR="00F8552E" w:rsidRPr="00AB2856">
        <w:rPr>
          <w:rFonts w:ascii="Times New Roman" w:hAnsi="Times New Roman" w:cs="Times New Roman"/>
          <w:sz w:val="20"/>
        </w:rPr>
        <w:t xml:space="preserve">Ron Kaye, ‘Redefining the Refugee: The UK Media Portrayal of Asylum Seekers’ in Khalid Koser and Helma Lutz (eds), </w:t>
      </w:r>
      <w:r w:rsidR="00F8552E" w:rsidRPr="00AB2856">
        <w:rPr>
          <w:rFonts w:ascii="Times New Roman" w:hAnsi="Times New Roman" w:cs="Times New Roman"/>
          <w:i/>
          <w:iCs/>
          <w:sz w:val="20"/>
        </w:rPr>
        <w:t>The New Migration in Europe: Social Constructions and Social Realities</w:t>
      </w:r>
      <w:r w:rsidR="00F8552E" w:rsidRPr="00AB2856">
        <w:rPr>
          <w:rFonts w:ascii="Times New Roman" w:hAnsi="Times New Roman" w:cs="Times New Roman"/>
          <w:sz w:val="20"/>
        </w:rPr>
        <w:t xml:space="preserve"> (Palgrave Macmillan UK 1998)</w:t>
      </w:r>
    </w:p>
  </w:footnote>
  <w:footnote w:id="92">
    <w:p w14:paraId="602C783D" w14:textId="510EE56F"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3061C">
        <w:rPr>
          <w:rFonts w:ascii="Times New Roman" w:hAnsi="Times New Roman" w:cs="Times New Roman"/>
          <w:sz w:val="20"/>
        </w:rPr>
        <w:t>(n</w:t>
      </w:r>
      <w:r w:rsidR="00594A48">
        <w:rPr>
          <w:rFonts w:ascii="Times New Roman" w:hAnsi="Times New Roman" w:cs="Times New Roman"/>
          <w:sz w:val="20"/>
        </w:rPr>
        <w:t xml:space="preserve">87), </w:t>
      </w:r>
      <w:r w:rsidRPr="00AB2856">
        <w:rPr>
          <w:rFonts w:ascii="Times New Roman" w:hAnsi="Times New Roman" w:cs="Times New Roman"/>
          <w:sz w:val="20"/>
        </w:rPr>
        <w:t>‘</w:t>
      </w:r>
      <w:bookmarkStart w:id="19" w:name="OLE_LINK1"/>
      <w:bookmarkStart w:id="20" w:name="OLE_LINK2"/>
      <w:r w:rsidR="00E47618" w:rsidRPr="00AB2856">
        <w:rPr>
          <w:rFonts w:ascii="Times New Roman" w:hAnsi="Times New Roman" w:cs="Times New Roman"/>
          <w:sz w:val="20"/>
        </w:rPr>
        <w:t>Weheliye, A</w:t>
      </w:r>
      <w:r w:rsidRPr="00AB2856">
        <w:rPr>
          <w:rFonts w:ascii="Times New Roman" w:hAnsi="Times New Roman" w:cs="Times New Roman"/>
          <w:sz w:val="20"/>
        </w:rPr>
        <w:t xml:space="preserve">, </w:t>
      </w:r>
      <w:proofErr w:type="gramStart"/>
      <w:r w:rsidRPr="00AB2856">
        <w:rPr>
          <w:rFonts w:ascii="Times New Roman" w:hAnsi="Times New Roman" w:cs="Times New Roman"/>
          <w:sz w:val="20"/>
        </w:rPr>
        <w:t>‘ Hebeas</w:t>
      </w:r>
      <w:proofErr w:type="gramEnd"/>
      <w:r w:rsidRPr="00AB2856">
        <w:rPr>
          <w:rFonts w:ascii="Times New Roman" w:hAnsi="Times New Roman" w:cs="Times New Roman"/>
          <w:sz w:val="20"/>
        </w:rPr>
        <w:t xml:space="preserve"> Viscus: Racialising Assemblages, Biopolitics and Black Feminist Theories of the Human’ ( Durham NC, Duke University Press 2014)</w:t>
      </w:r>
    </w:p>
    <w:bookmarkEnd w:id="19"/>
    <w:bookmarkEnd w:id="20"/>
  </w:footnote>
  <w:footnote w:id="93">
    <w:p w14:paraId="250DAE81" w14:textId="77777777" w:rsidR="00EE2E6F" w:rsidRPr="003D1E91"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Quilbanjo analysis of coloniality </w:t>
      </w:r>
    </w:p>
  </w:footnote>
  <w:footnote w:id="94">
    <w:p w14:paraId="18EC4563" w14:textId="77777777" w:rsidR="00EE2E6F" w:rsidRPr="003D1E91"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Edward Cohen, Migration And its enemies’</w:t>
      </w:r>
    </w:p>
  </w:footnote>
  <w:footnote w:id="95">
    <w:p w14:paraId="3B2E951F" w14:textId="77777777" w:rsidR="00EE2E6F" w:rsidRPr="003D1E91"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Hostile nevironemntguide findings </w:t>
      </w:r>
    </w:p>
  </w:footnote>
  <w:footnote w:id="96">
    <w:p w14:paraId="051B9BE9" w14:textId="77777777" w:rsidR="00EE2E6F" w:rsidRPr="003D1E91"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Steve Huttenback, ’The British Empire as a White </w:t>
      </w:r>
      <w:proofErr w:type="spellStart"/>
      <w:r w:rsidRPr="003D1E91">
        <w:rPr>
          <w:rFonts w:ascii="Times New Roman" w:hAnsi="Times New Roman" w:cs="Times New Roman"/>
          <w:sz w:val="20"/>
        </w:rPr>
        <w:t>Mans</w:t>
      </w:r>
      <w:proofErr w:type="spellEnd"/>
      <w:r w:rsidRPr="003D1E91">
        <w:rPr>
          <w:rFonts w:ascii="Times New Roman" w:hAnsi="Times New Roman" w:cs="Times New Roman"/>
          <w:sz w:val="20"/>
        </w:rPr>
        <w:t xml:space="preserve"> Country’</w:t>
      </w:r>
    </w:p>
  </w:footnote>
  <w:footnote w:id="97">
    <w:p w14:paraId="0F38DE5D" w14:textId="4D89A1DA" w:rsidR="00EE2E6F" w:rsidRPr="003D1E91"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Reinee Reichel Luthra, ‘Mitigating the hostile environment: the role of the workplace in EU migrant experience of Brexit’ (2020) Journal of Ethnic and Migration </w:t>
      </w:r>
      <w:r w:rsidR="00A055C0" w:rsidRPr="003D1E91">
        <w:rPr>
          <w:rFonts w:ascii="Times New Roman" w:hAnsi="Times New Roman" w:cs="Times New Roman"/>
          <w:sz w:val="20"/>
        </w:rPr>
        <w:t>Studies: Jon</w:t>
      </w:r>
      <w:r w:rsidRPr="003D1E91">
        <w:rPr>
          <w:rFonts w:ascii="Times New Roman" w:hAnsi="Times New Roman" w:cs="Times New Roman"/>
          <w:sz w:val="20"/>
        </w:rPr>
        <w:t xml:space="preserve"> e Fox, ‘The Racialisation of the New European Migration to the UK’ (2012) 16(4) Sociology </w:t>
      </w:r>
    </w:p>
  </w:footnote>
  <w:footnote w:id="98">
    <w:p w14:paraId="13B7496A" w14:textId="77777777" w:rsidR="00EE2E6F" w:rsidRPr="00AB2856" w:rsidRDefault="00EE2E6F" w:rsidP="00EE2E6F">
      <w:pPr>
        <w:pStyle w:val="FootnoteText"/>
        <w:ind w:left="340" w:hanging="340"/>
        <w:rPr>
          <w:rFonts w:ascii="Times New Roman" w:hAnsi="Times New Roman" w:cs="Times New Roman"/>
          <w:sz w:val="20"/>
        </w:rPr>
      </w:pPr>
      <w:r w:rsidRPr="003D1E91">
        <w:rPr>
          <w:rStyle w:val="FootnoteReference"/>
          <w:rFonts w:ascii="Times New Roman" w:hAnsi="Times New Roman" w:cs="Times New Roman"/>
          <w:sz w:val="20"/>
        </w:rPr>
        <w:footnoteRef/>
      </w:r>
      <w:r w:rsidRPr="003D1E91">
        <w:rPr>
          <w:rFonts w:ascii="Times New Roman" w:hAnsi="Times New Roman" w:cs="Times New Roman"/>
          <w:sz w:val="20"/>
        </w:rPr>
        <w:t xml:space="preserve"> Discussed in 1.1</w:t>
      </w:r>
    </w:p>
  </w:footnote>
  <w:footnote w:id="99">
    <w:p w14:paraId="798820C0"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Bordering Britain </w:t>
      </w:r>
    </w:p>
  </w:footnote>
  <w:footnote w:id="100">
    <w:p w14:paraId="765D5D42"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Jack Saunders,’ The Making of NHS Staff as a worker Identity 1948-85’ (2022) Posters Protesters and Prescriptions </w:t>
      </w:r>
    </w:p>
  </w:footnote>
  <w:footnote w:id="101">
    <w:p w14:paraId="76CFA263"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Whelan, Leham Peters,’ regulatory Focus and Attitudes to Migrants’ (2010) 45(3) International Journal of Psychology 190-201</w:t>
      </w:r>
    </w:p>
  </w:footnote>
  <w:footnote w:id="102">
    <w:p w14:paraId="1695A215"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Govt new plan for migration</w:t>
      </w:r>
    </w:p>
  </w:footnote>
  <w:footnote w:id="103">
    <w:p w14:paraId="0577CBAF"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As reported by Jon Burnett (n16)</w:t>
      </w:r>
    </w:p>
  </w:footnote>
  <w:footnote w:id="104">
    <w:p w14:paraId="5FCDBA0F" w14:textId="77777777" w:rsidR="00EE2E6F" w:rsidRPr="00AB2856" w:rsidRDefault="00EE2E6F" w:rsidP="00753854">
      <w:pPr>
        <w:ind w:left="360"/>
        <w:rPr>
          <w:rFonts w:cs="Times New Roman"/>
          <w:sz w:val="20"/>
          <w:szCs w:val="20"/>
        </w:rPr>
      </w:pPr>
      <w:r w:rsidRPr="00AB2856">
        <w:rPr>
          <w:rStyle w:val="FootnoteReference"/>
          <w:rFonts w:cs="Times New Roman"/>
          <w:sz w:val="20"/>
          <w:szCs w:val="20"/>
        </w:rPr>
        <w:footnoteRef/>
      </w:r>
      <w:r w:rsidRPr="00AB2856">
        <w:rPr>
          <w:rFonts w:cs="Times New Roman"/>
          <w:sz w:val="20"/>
          <w:szCs w:val="20"/>
        </w:rPr>
        <w:t xml:space="preserve"> Michelle Yik Yu Wong, ‘The Unequal Price of Love: A Critical Race Feminist Critique of the £18,600 Minimum Income Requirement for Family Reunification under Article 14 ECHR’ (2019) 33 IANL 302–331</w:t>
      </w:r>
    </w:p>
  </w:footnote>
  <w:footnote w:id="105">
    <w:p w14:paraId="7267C835"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Jon Burnett, ‘Towards a Political Economy of Charging Regimes: Fees Fines and Force in UK Immigration Control’ (2020) 60 British Journal of Criminology 579-599</w:t>
      </w:r>
    </w:p>
  </w:footnote>
  <w:footnote w:id="106">
    <w:p w14:paraId="127895A3"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Rodriguez,’ The Coloniality of Migration and the refugee Crisis’ On the Asylum Migration Nexus, The transatlantic European Settler Colonialism, Migration and Racial capitalism</w:t>
      </w:r>
      <w:proofErr w:type="gramStart"/>
      <w:r w:rsidRPr="00AB2856">
        <w:rPr>
          <w:rFonts w:ascii="Times New Roman" w:hAnsi="Times New Roman" w:cs="Times New Roman"/>
          <w:sz w:val="20"/>
        </w:rPr>
        <w:t>’(</w:t>
      </w:r>
      <w:proofErr w:type="gramEnd"/>
      <w:r w:rsidRPr="00AB2856">
        <w:rPr>
          <w:rFonts w:ascii="Times New Roman" w:hAnsi="Times New Roman" w:cs="Times New Roman"/>
          <w:sz w:val="20"/>
        </w:rPr>
        <w:t>2018) 34(1) 16-28</w:t>
      </w:r>
    </w:p>
  </w:footnote>
  <w:footnote w:id="107">
    <w:p w14:paraId="371155C6" w14:textId="77777777" w:rsidR="00EE2E6F" w:rsidRPr="00AB2856" w:rsidRDefault="00EE2E6F" w:rsidP="00EE2E6F">
      <w:pPr>
        <w:pStyle w:val="FootnoteText"/>
        <w:ind w:left="340" w:hanging="34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Siddhant Issar, ‘Theorising racial colonial primitive accumulation: Settler colonialism, Slavery and racial capitalism’ (2021) 63(1) Institute for race relations 23-50</w:t>
      </w:r>
    </w:p>
  </w:footnote>
  <w:footnote w:id="108">
    <w:p w14:paraId="3BA2124B" w14:textId="67AE05C1" w:rsidR="00F65116" w:rsidRPr="00AB2856" w:rsidRDefault="00F65116" w:rsidP="0038430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AB2856">
        <w:rPr>
          <w:rFonts w:ascii="Times New Roman" w:hAnsi="Times New Roman" w:cs="Times New Roman"/>
          <w:sz w:val="20"/>
        </w:rPr>
        <w:t xml:space="preserve">David Cantor, ‘Clause 11, Nationality and Borders Bill: Why Two-Tier Refugee Status is a Bad Idea’ Refugee Law </w:t>
      </w:r>
      <w:r w:rsidR="004135FD" w:rsidRPr="00AB2856">
        <w:rPr>
          <w:rFonts w:ascii="Times New Roman" w:hAnsi="Times New Roman" w:cs="Times New Roman"/>
          <w:sz w:val="20"/>
        </w:rPr>
        <w:t xml:space="preserve">Initiative, </w:t>
      </w:r>
      <w:proofErr w:type="gramStart"/>
      <w:r w:rsidR="004135FD" w:rsidRPr="00AB2856">
        <w:rPr>
          <w:rFonts w:ascii="Times New Roman" w:hAnsi="Times New Roman" w:cs="Times New Roman"/>
          <w:sz w:val="20"/>
        </w:rPr>
        <w:t>(</w:t>
      </w:r>
      <w:r w:rsidRPr="00AB2856">
        <w:rPr>
          <w:rFonts w:ascii="Times New Roman" w:hAnsi="Times New Roman" w:cs="Times New Roman"/>
          <w:sz w:val="20"/>
        </w:rPr>
        <w:t xml:space="preserve"> March</w:t>
      </w:r>
      <w:proofErr w:type="gramEnd"/>
      <w:r w:rsidRPr="00AB2856">
        <w:rPr>
          <w:rFonts w:ascii="Times New Roman" w:hAnsi="Times New Roman" w:cs="Times New Roman"/>
          <w:sz w:val="20"/>
        </w:rPr>
        <w:t xml:space="preserve"> 28 2022) &lt; https://rli.blogs.sas.ac.uk/2022/03/28/clause-11-nationality-and-borders-bill-why-two-tier-refugee-status-is-a-bad-idea/ &gt; accessed 11 May 2023</w:t>
      </w:r>
    </w:p>
  </w:footnote>
  <w:footnote w:id="109">
    <w:p w14:paraId="2F6651CB" w14:textId="7281CAED" w:rsidR="00FF564A" w:rsidRPr="00AB2856" w:rsidRDefault="00FF564A" w:rsidP="0038430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Section 2.2</w:t>
      </w:r>
    </w:p>
  </w:footnote>
  <w:footnote w:id="110">
    <w:p w14:paraId="56656646" w14:textId="7C21E72C" w:rsidR="009F5FAC" w:rsidRPr="00AB2856" w:rsidRDefault="009F5FAC" w:rsidP="0038430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3B1A59" w:rsidRPr="00AB2856">
        <w:rPr>
          <w:rFonts w:ascii="Times New Roman" w:hAnsi="Times New Roman" w:cs="Times New Roman"/>
          <w:sz w:val="20"/>
        </w:rPr>
        <w:t>Home Office, ‘Policy paper</w:t>
      </w:r>
      <w:r w:rsidR="003D7AA9" w:rsidRPr="00AB2856">
        <w:rPr>
          <w:rFonts w:ascii="Times New Roman" w:hAnsi="Times New Roman" w:cs="Times New Roman"/>
          <w:sz w:val="20"/>
        </w:rPr>
        <w:t xml:space="preserve">, </w:t>
      </w:r>
      <w:r w:rsidR="003B1A59" w:rsidRPr="00AB2856">
        <w:rPr>
          <w:rFonts w:ascii="Times New Roman" w:hAnsi="Times New Roman" w:cs="Times New Roman"/>
          <w:sz w:val="20"/>
        </w:rPr>
        <w:t>Illegal Migration Bill: overarching factsheet</w:t>
      </w:r>
      <w:r w:rsidR="003D7AA9" w:rsidRPr="00AB2856">
        <w:rPr>
          <w:rFonts w:ascii="Times New Roman" w:hAnsi="Times New Roman" w:cs="Times New Roman"/>
          <w:sz w:val="20"/>
        </w:rPr>
        <w:t xml:space="preserve"> </w:t>
      </w:r>
      <w:r w:rsidR="003B1A59" w:rsidRPr="00AB2856">
        <w:rPr>
          <w:rFonts w:ascii="Times New Roman" w:hAnsi="Times New Roman" w:cs="Times New Roman"/>
          <w:sz w:val="20"/>
        </w:rPr>
        <w:t>Updated 11 May 2023</w:t>
      </w:r>
      <w:r w:rsidR="003D7AA9" w:rsidRPr="00AB2856">
        <w:rPr>
          <w:rFonts w:ascii="Times New Roman" w:hAnsi="Times New Roman" w:cs="Times New Roman"/>
          <w:sz w:val="20"/>
        </w:rPr>
        <w:t>’</w:t>
      </w:r>
      <w:r w:rsidR="004135FD" w:rsidRPr="00AB2856">
        <w:rPr>
          <w:rFonts w:ascii="Times New Roman" w:hAnsi="Times New Roman" w:cs="Times New Roman"/>
          <w:sz w:val="20"/>
        </w:rPr>
        <w:t xml:space="preserve"> (Home office 11, May 2023) </w:t>
      </w:r>
      <w:hyperlink r:id="rId22" w:history="1">
        <w:r w:rsidR="004135FD" w:rsidRPr="00AB2856">
          <w:rPr>
            <w:rStyle w:val="Hyperlink"/>
            <w:rFonts w:ascii="Times New Roman" w:hAnsi="Times New Roman" w:cs="Times New Roman"/>
            <w:sz w:val="20"/>
          </w:rPr>
          <w:t>https://www.gov.uk/government/publications/illegal-migration-bill-factsheets/illegal-migration-bill-overarching-factsheet</w:t>
        </w:r>
      </w:hyperlink>
      <w:r w:rsidR="004135FD" w:rsidRPr="00AB2856">
        <w:rPr>
          <w:rFonts w:ascii="Times New Roman" w:hAnsi="Times New Roman" w:cs="Times New Roman"/>
          <w:sz w:val="20"/>
        </w:rPr>
        <w:t xml:space="preserve"> accessed 12 may 2023 </w:t>
      </w:r>
    </w:p>
  </w:footnote>
  <w:footnote w:id="111">
    <w:p w14:paraId="5F6370B9" w14:textId="588D3C37" w:rsidR="00414EC7" w:rsidRPr="00AB2856" w:rsidRDefault="00414EC7" w:rsidP="0038430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386F74" w:rsidRPr="00AB2856">
        <w:rPr>
          <w:rFonts w:ascii="Times New Roman" w:hAnsi="Times New Roman" w:cs="Times New Roman"/>
          <w:sz w:val="20"/>
        </w:rPr>
        <w:t xml:space="preserve">UNHR,’ UNHR Legal Observations on The Illegal Migration Bill 2 May 2023) ( </w:t>
      </w:r>
      <w:r w:rsidR="003F6931" w:rsidRPr="00AB2856">
        <w:rPr>
          <w:rFonts w:ascii="Times New Roman" w:hAnsi="Times New Roman" w:cs="Times New Roman"/>
          <w:sz w:val="20"/>
        </w:rPr>
        <w:t xml:space="preserve">UHHR, 2 May 2023) </w:t>
      </w:r>
      <w:r w:rsidR="00E846AD" w:rsidRPr="00AB2856">
        <w:rPr>
          <w:rFonts w:ascii="Times New Roman" w:hAnsi="Times New Roman" w:cs="Times New Roman"/>
          <w:sz w:val="20"/>
        </w:rPr>
        <w:t xml:space="preserve">&lt; </w:t>
      </w:r>
      <w:hyperlink r:id="rId23" w:history="1">
        <w:r w:rsidR="00E846AD" w:rsidRPr="00AB2856">
          <w:rPr>
            <w:rStyle w:val="Hyperlink"/>
            <w:rFonts w:ascii="Times New Roman" w:hAnsi="Times New Roman" w:cs="Times New Roman"/>
            <w:sz w:val="20"/>
          </w:rPr>
          <w:t>https://www.unhcr.org/uk/media/unhcr-legal-observations-illegal-migration-bill-02-may-2023</w:t>
        </w:r>
      </w:hyperlink>
      <w:r w:rsidR="00E846AD" w:rsidRPr="00AB2856">
        <w:rPr>
          <w:rFonts w:ascii="Times New Roman" w:hAnsi="Times New Roman" w:cs="Times New Roman"/>
          <w:sz w:val="20"/>
        </w:rPr>
        <w:t xml:space="preserve">&gt; </w:t>
      </w:r>
      <w:r w:rsidR="0038430F" w:rsidRPr="00AB2856">
        <w:rPr>
          <w:rFonts w:ascii="Times New Roman" w:hAnsi="Times New Roman" w:cs="Times New Roman"/>
          <w:sz w:val="20"/>
        </w:rPr>
        <w:t>Accessed</w:t>
      </w:r>
      <w:r w:rsidR="00E846AD" w:rsidRPr="00AB2856">
        <w:rPr>
          <w:rFonts w:ascii="Times New Roman" w:hAnsi="Times New Roman" w:cs="Times New Roman"/>
          <w:sz w:val="20"/>
        </w:rPr>
        <w:t xml:space="preserve"> 12 May 2023</w:t>
      </w:r>
    </w:p>
  </w:footnote>
  <w:footnote w:id="112">
    <w:p w14:paraId="2B4123C1" w14:textId="7A97045D" w:rsidR="00D7587F" w:rsidRPr="00AB2856" w:rsidRDefault="00D7587F" w:rsidP="00222F3B">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43364F" w:rsidRPr="00AB2856">
        <w:rPr>
          <w:rFonts w:ascii="Times New Roman" w:hAnsi="Times New Roman" w:cs="Times New Roman"/>
          <w:sz w:val="20"/>
        </w:rPr>
        <w:t xml:space="preserve">Nadine </w:t>
      </w:r>
    </w:p>
  </w:footnote>
  <w:footnote w:id="113">
    <w:p w14:paraId="7A6157A3" w14:textId="7358D9BB" w:rsidR="00B705BF" w:rsidRPr="00AB2856" w:rsidRDefault="00B705BF" w:rsidP="0075385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Walia </w:t>
      </w:r>
    </w:p>
  </w:footnote>
  <w:footnote w:id="114">
    <w:p w14:paraId="28ECA9EB" w14:textId="28C4E145" w:rsidR="00F42575" w:rsidRPr="00AB2856" w:rsidRDefault="00F42575" w:rsidP="0075385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Section 2.2 Engages this analysis at </w:t>
      </w:r>
      <w:proofErr w:type="gramStart"/>
      <w:r w:rsidRPr="00AB2856">
        <w:rPr>
          <w:rFonts w:ascii="Times New Roman" w:hAnsi="Times New Roman" w:cs="Times New Roman"/>
          <w:sz w:val="20"/>
        </w:rPr>
        <w:t>length</w:t>
      </w:r>
      <w:proofErr w:type="gramEnd"/>
      <w:r w:rsidRPr="00AB2856">
        <w:rPr>
          <w:rFonts w:ascii="Times New Roman" w:hAnsi="Times New Roman" w:cs="Times New Roman"/>
          <w:sz w:val="20"/>
        </w:rPr>
        <w:t xml:space="preserve"> </w:t>
      </w:r>
    </w:p>
  </w:footnote>
  <w:footnote w:id="115">
    <w:p w14:paraId="5BBC781A" w14:textId="034062CF" w:rsidR="003C4ABE" w:rsidRPr="00AB2856" w:rsidRDefault="003C4ABE" w:rsidP="0075385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0354B4" w:rsidRPr="00AB2856">
        <w:rPr>
          <w:rFonts w:ascii="Times New Roman" w:hAnsi="Times New Roman" w:cs="Times New Roman"/>
          <w:sz w:val="20"/>
        </w:rPr>
        <w:t xml:space="preserve">Ibid. </w:t>
      </w:r>
    </w:p>
  </w:footnote>
  <w:footnote w:id="116">
    <w:p w14:paraId="2C23EBDF" w14:textId="6632C310" w:rsidR="00C81669" w:rsidRPr="00AB2856" w:rsidRDefault="00C81669" w:rsidP="00753854">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Quilbanjo</w:t>
      </w:r>
    </w:p>
  </w:footnote>
  <w:footnote w:id="117">
    <w:p w14:paraId="0D991CC6" w14:textId="19F48B4D" w:rsidR="00A00C6B" w:rsidRPr="00AB2856" w:rsidRDefault="00A00C6B"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1C0CD6" w:rsidRPr="00AB2856">
        <w:rPr>
          <w:rFonts w:ascii="Times New Roman" w:hAnsi="Times New Roman" w:cs="Times New Roman"/>
          <w:sz w:val="20"/>
        </w:rPr>
        <w:t>(n 108)</w:t>
      </w:r>
    </w:p>
  </w:footnote>
  <w:footnote w:id="118">
    <w:p w14:paraId="54ADBA6D" w14:textId="589D6F47" w:rsidR="00AF2FBC" w:rsidRPr="00AB2856" w:rsidRDefault="00AF2FBC"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7B6728" w:rsidRPr="00AB2856">
        <w:rPr>
          <w:rFonts w:ascii="Times New Roman" w:hAnsi="Times New Roman" w:cs="Times New Roman"/>
          <w:sz w:val="20"/>
        </w:rPr>
        <w:t>Hamza Mohamed, ‘</w:t>
      </w:r>
      <w:r w:rsidR="009B1293" w:rsidRPr="00AB2856">
        <w:rPr>
          <w:rFonts w:ascii="Times New Roman" w:hAnsi="Times New Roman" w:cs="Times New Roman"/>
          <w:sz w:val="20"/>
        </w:rPr>
        <w:t xml:space="preserve">Demonising Refugees’: Uk Plan To Stop Boat Migration Draws Fire’ </w:t>
      </w:r>
      <w:r w:rsidR="00550E57" w:rsidRPr="00AB2856">
        <w:rPr>
          <w:rFonts w:ascii="Times New Roman" w:hAnsi="Times New Roman" w:cs="Times New Roman"/>
          <w:sz w:val="20"/>
        </w:rPr>
        <w:t>( Aljazeera, 17 March 2023) &lt;</w:t>
      </w:r>
      <w:r w:rsidR="007D5B05" w:rsidRPr="00AB2856">
        <w:rPr>
          <w:rFonts w:ascii="Times New Roman" w:hAnsi="Times New Roman" w:cs="Times New Roman"/>
          <w:sz w:val="20"/>
        </w:rPr>
        <w:t xml:space="preserve"> </w:t>
      </w:r>
      <w:hyperlink r:id="rId24" w:history="1">
        <w:r w:rsidR="007D5B05" w:rsidRPr="00AB2856">
          <w:rPr>
            <w:rStyle w:val="Hyperlink"/>
            <w:rFonts w:ascii="Times New Roman" w:hAnsi="Times New Roman" w:cs="Times New Roman"/>
            <w:sz w:val="20"/>
          </w:rPr>
          <w:t>https://www.aljazeera.com/news/2023/3/17/what-is-the-new-plan-to-stop-migrants-coming-to-the-uk-illegally</w:t>
        </w:r>
      </w:hyperlink>
      <w:r w:rsidR="007D5B05" w:rsidRPr="00AB2856">
        <w:rPr>
          <w:rFonts w:ascii="Times New Roman" w:hAnsi="Times New Roman" w:cs="Times New Roman"/>
          <w:sz w:val="20"/>
        </w:rPr>
        <w:t xml:space="preserve">&gt; accessed 12 May 2023 </w:t>
      </w:r>
    </w:p>
  </w:footnote>
  <w:footnote w:id="119">
    <w:p w14:paraId="3ECED009" w14:textId="7D494D2E" w:rsidR="008967A6" w:rsidRPr="00AB2856" w:rsidRDefault="008967A6"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Home Office,’ Policy Paper, ‘Illegal Migration Bill: Overarching Factsheet’ </w:t>
      </w:r>
      <w:r w:rsidR="009066E6" w:rsidRPr="00AB2856">
        <w:rPr>
          <w:rFonts w:ascii="Times New Roman" w:hAnsi="Times New Roman" w:cs="Times New Roman"/>
          <w:sz w:val="20"/>
        </w:rPr>
        <w:t>( Home Office, 11 May 2023)</w:t>
      </w:r>
      <w:r w:rsidR="004E2219" w:rsidRPr="00AB2856">
        <w:rPr>
          <w:rFonts w:ascii="Times New Roman" w:hAnsi="Times New Roman" w:cs="Times New Roman"/>
          <w:sz w:val="20"/>
        </w:rPr>
        <w:t xml:space="preserve">&lt; </w:t>
      </w:r>
      <w:hyperlink r:id="rId25" w:history="1">
        <w:r w:rsidR="004E2219" w:rsidRPr="00AB2856">
          <w:rPr>
            <w:rStyle w:val="Hyperlink"/>
            <w:rFonts w:ascii="Times New Roman" w:hAnsi="Times New Roman" w:cs="Times New Roman"/>
            <w:sz w:val="20"/>
          </w:rPr>
          <w:t>https://www.gov.uk/government/publications/illegal-migration-bill-factsheets/illegal-migration-bill-overarching-factsheet</w:t>
        </w:r>
      </w:hyperlink>
      <w:r w:rsidR="004E2219" w:rsidRPr="00AB2856">
        <w:rPr>
          <w:rFonts w:ascii="Times New Roman" w:hAnsi="Times New Roman" w:cs="Times New Roman"/>
          <w:sz w:val="20"/>
        </w:rPr>
        <w:t xml:space="preserve">&gt; accessed 12 May 2023 </w:t>
      </w:r>
    </w:p>
  </w:footnote>
  <w:footnote w:id="120">
    <w:p w14:paraId="1D155581" w14:textId="3B813D30" w:rsidR="00BB2FC9" w:rsidRPr="00AB2856" w:rsidRDefault="00BB2FC9"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AB2856">
        <w:rPr>
          <w:rFonts w:ascii="Times New Roman" w:hAnsi="Times New Roman" w:cs="Times New Roman"/>
          <w:sz w:val="20"/>
        </w:rPr>
        <w:t>analysed in 1.3.</w:t>
      </w:r>
    </w:p>
  </w:footnote>
  <w:footnote w:id="121">
    <w:p w14:paraId="4DF88145" w14:textId="4ABAABC0" w:rsidR="00722949" w:rsidRPr="00AB2856" w:rsidRDefault="00722949"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C478B3" w:rsidRPr="00AB2856">
        <w:rPr>
          <w:rFonts w:ascii="Times New Roman" w:hAnsi="Times New Roman" w:cs="Times New Roman"/>
          <w:sz w:val="20"/>
        </w:rPr>
        <w:t>(n) B</w:t>
      </w:r>
      <w:r w:rsidR="00BF28EA" w:rsidRPr="00AB2856">
        <w:rPr>
          <w:rFonts w:ascii="Times New Roman" w:hAnsi="Times New Roman" w:cs="Times New Roman"/>
          <w:sz w:val="20"/>
        </w:rPr>
        <w:t>ashford</w:t>
      </w:r>
    </w:p>
  </w:footnote>
  <w:footnote w:id="122">
    <w:p w14:paraId="6FE71D65" w14:textId="7A8218E8" w:rsidR="00DA0577" w:rsidRPr="00AB2856" w:rsidRDefault="00DA0577"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206D5" w:rsidRPr="00AB2856">
        <w:rPr>
          <w:rFonts w:ascii="Times New Roman" w:hAnsi="Times New Roman" w:cs="Times New Roman"/>
          <w:sz w:val="20"/>
        </w:rPr>
        <w:t xml:space="preserve">(n 37) Huttenback </w:t>
      </w:r>
    </w:p>
  </w:footnote>
  <w:footnote w:id="123">
    <w:p w14:paraId="0542BD67" w14:textId="5FCA46C5" w:rsidR="009F12F3" w:rsidRPr="00AB2856" w:rsidRDefault="009F12F3"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Pr="00AB2856">
        <w:rPr>
          <w:rFonts w:ascii="Times New Roman" w:hAnsi="Times New Roman" w:cs="Times New Roman"/>
          <w:sz w:val="20"/>
        </w:rPr>
        <w:t xml:space="preserve">Home office, ‘Borders Act to overhaul asylum system becomes law’ Home office </w:t>
      </w:r>
      <w:r w:rsidR="00B206D5" w:rsidRPr="00AB2856">
        <w:rPr>
          <w:rFonts w:ascii="Times New Roman" w:hAnsi="Times New Roman" w:cs="Times New Roman"/>
          <w:sz w:val="20"/>
        </w:rPr>
        <w:t>(28</w:t>
      </w:r>
      <w:r w:rsidRPr="00AB2856">
        <w:rPr>
          <w:rFonts w:ascii="Times New Roman" w:hAnsi="Times New Roman" w:cs="Times New Roman"/>
          <w:sz w:val="20"/>
        </w:rPr>
        <w:t xml:space="preserve"> April 2022</w:t>
      </w:r>
      <w:proofErr w:type="gramStart"/>
      <w:r w:rsidRPr="00AB2856">
        <w:rPr>
          <w:rFonts w:ascii="Times New Roman" w:hAnsi="Times New Roman" w:cs="Times New Roman"/>
          <w:sz w:val="20"/>
        </w:rPr>
        <w:t>)  Priti</w:t>
      </w:r>
      <w:proofErr w:type="gramEnd"/>
      <w:r w:rsidRPr="00AB2856">
        <w:rPr>
          <w:rFonts w:ascii="Times New Roman" w:hAnsi="Times New Roman" w:cs="Times New Roman"/>
          <w:sz w:val="20"/>
        </w:rPr>
        <w:t xml:space="preserve"> Patel statement in new policy for migration ; “This is a huge milestone in our commitment to our promise to the British public - a fair but firm immigration system.”</w:t>
      </w:r>
    </w:p>
  </w:footnote>
  <w:footnote w:id="124">
    <w:p w14:paraId="42D0B328" w14:textId="33F04F81" w:rsidR="007139BD" w:rsidRPr="00AB2856" w:rsidRDefault="007139BD" w:rsidP="00255A8D">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DF0B17" w:rsidRPr="00AB2856">
        <w:rPr>
          <w:rFonts w:ascii="Times New Roman" w:hAnsi="Times New Roman" w:cs="Times New Roman"/>
          <w:sz w:val="20"/>
        </w:rPr>
        <w:t xml:space="preserve">As evidenced by the racial targeting of </w:t>
      </w:r>
      <w:r w:rsidR="00B206D5" w:rsidRPr="00AB2856">
        <w:rPr>
          <w:rFonts w:ascii="Times New Roman" w:hAnsi="Times New Roman" w:cs="Times New Roman"/>
          <w:sz w:val="20"/>
        </w:rPr>
        <w:t>non-white</w:t>
      </w:r>
      <w:r w:rsidR="00DF0B17" w:rsidRPr="00AB2856">
        <w:rPr>
          <w:rFonts w:ascii="Times New Roman" w:hAnsi="Times New Roman" w:cs="Times New Roman"/>
          <w:sz w:val="20"/>
        </w:rPr>
        <w:t xml:space="preserve"> people for </w:t>
      </w:r>
      <w:r w:rsidR="002477A8" w:rsidRPr="00AB2856">
        <w:rPr>
          <w:rFonts w:ascii="Times New Roman" w:hAnsi="Times New Roman" w:cs="Times New Roman"/>
          <w:sz w:val="20"/>
        </w:rPr>
        <w:t xml:space="preserve">legal documentation as a result of the hostile environment </w:t>
      </w:r>
    </w:p>
  </w:footnote>
  <w:footnote w:id="125">
    <w:p w14:paraId="76CA11B2" w14:textId="6A211FB0" w:rsidR="00CE3EFA" w:rsidRPr="00AB2856" w:rsidRDefault="00CE3EFA" w:rsidP="005C77E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00ED7C6A">
        <w:rPr>
          <w:rFonts w:ascii="Times New Roman" w:hAnsi="Times New Roman" w:cs="Times New Roman"/>
          <w:sz w:val="20"/>
        </w:rPr>
        <w:t xml:space="preserve"> (n 87)</w:t>
      </w:r>
      <w:r w:rsidR="00594A48" w:rsidRPr="00AB2856">
        <w:rPr>
          <w:rFonts w:ascii="Times New Roman" w:hAnsi="Times New Roman" w:cs="Times New Roman"/>
          <w:sz w:val="20"/>
        </w:rPr>
        <w:t xml:space="preserve"> Bhatia</w:t>
      </w:r>
    </w:p>
  </w:footnote>
  <w:footnote w:id="126">
    <w:p w14:paraId="4423A1BE" w14:textId="77777777" w:rsidR="00BE277A" w:rsidRPr="00AB2856" w:rsidRDefault="00BE277A" w:rsidP="005C77E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Home Office, Memorandum of Understanding Between </w:t>
      </w:r>
      <w:proofErr w:type="gramStart"/>
      <w:r w:rsidRPr="00AB2856">
        <w:rPr>
          <w:rFonts w:ascii="Times New Roman" w:hAnsi="Times New Roman" w:cs="Times New Roman"/>
          <w:sz w:val="20"/>
        </w:rPr>
        <w:t>The</w:t>
      </w:r>
      <w:proofErr w:type="gramEnd"/>
      <w:r w:rsidRPr="00AB2856">
        <w:rPr>
          <w:rFonts w:ascii="Times New Roman" w:hAnsi="Times New Roman" w:cs="Times New Roman"/>
          <w:sz w:val="20"/>
        </w:rPr>
        <w:t xml:space="preserve"> Government Of Great Britain And Northern Ireland And The Government Of The Republic Of Rwanda For The Provision Of An Asylum Partnership Arrangement, Home Office, April 2023</w:t>
      </w:r>
    </w:p>
  </w:footnote>
  <w:footnote w:id="127">
    <w:p w14:paraId="6944762B" w14:textId="58EAF04C" w:rsidR="0068134C" w:rsidRPr="00AB2856" w:rsidRDefault="0068134C" w:rsidP="005C77E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ED7C6A">
        <w:rPr>
          <w:rFonts w:ascii="Times New Roman" w:hAnsi="Times New Roman" w:cs="Times New Roman"/>
          <w:sz w:val="20"/>
        </w:rPr>
        <w:t>ibid</w:t>
      </w:r>
    </w:p>
  </w:footnote>
  <w:footnote w:id="128">
    <w:p w14:paraId="150EF590" w14:textId="289F6E18" w:rsidR="0072624F" w:rsidRPr="00AB2856" w:rsidRDefault="0072624F" w:rsidP="005C77EA">
      <w:pPr>
        <w:pStyle w:val="FootnoteText"/>
        <w:ind w:left="0" w:firstLine="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02789A">
        <w:rPr>
          <w:rFonts w:ascii="Times New Roman" w:hAnsi="Times New Roman" w:cs="Times New Roman"/>
          <w:sz w:val="20"/>
        </w:rPr>
        <w:t>(n123)</w:t>
      </w:r>
    </w:p>
  </w:footnote>
  <w:footnote w:id="129">
    <w:p w14:paraId="3E429FD4" w14:textId="77777777" w:rsidR="00CE4D36" w:rsidRPr="00AB2856" w:rsidRDefault="00CE4D36" w:rsidP="00CE4D36">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David Cantor And Others, Externalisation, Access to Territorial Asylum, And International Law</w:t>
      </w:r>
    </w:p>
    <w:p w14:paraId="4B440ED8" w14:textId="00F49746" w:rsidR="00CE4D36" w:rsidRPr="00AB2856" w:rsidRDefault="00CE4D36" w:rsidP="00ED7C6A">
      <w:pPr>
        <w:pStyle w:val="FootnoteText"/>
        <w:ind w:left="360"/>
        <w:rPr>
          <w:rFonts w:ascii="Times New Roman" w:hAnsi="Times New Roman" w:cs="Times New Roman"/>
          <w:sz w:val="20"/>
        </w:rPr>
      </w:pPr>
      <w:r w:rsidRPr="00AB2856">
        <w:rPr>
          <w:rFonts w:ascii="Times New Roman" w:hAnsi="Times New Roman" w:cs="Times New Roman"/>
          <w:sz w:val="20"/>
        </w:rPr>
        <w:t>Int J Refugee Law (2022) 34 (1): 12</w:t>
      </w:r>
    </w:p>
  </w:footnote>
  <w:footnote w:id="130">
    <w:p w14:paraId="165F8B47" w14:textId="2ED7D793" w:rsidR="00634736" w:rsidRPr="00AB2856" w:rsidRDefault="00634736" w:rsidP="0068337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See 1.2 </w:t>
      </w:r>
      <w:r w:rsidR="0068337A" w:rsidRPr="00AB2856">
        <w:rPr>
          <w:rFonts w:ascii="Times New Roman" w:hAnsi="Times New Roman" w:cs="Times New Roman"/>
          <w:sz w:val="20"/>
        </w:rPr>
        <w:t>for more</w:t>
      </w:r>
      <w:r w:rsidRPr="00AB2856">
        <w:rPr>
          <w:rFonts w:ascii="Times New Roman" w:hAnsi="Times New Roman" w:cs="Times New Roman"/>
          <w:sz w:val="20"/>
        </w:rPr>
        <w:t xml:space="preserve"> </w:t>
      </w:r>
      <w:r w:rsidR="0068337A" w:rsidRPr="00AB2856">
        <w:rPr>
          <w:rFonts w:ascii="Times New Roman" w:hAnsi="Times New Roman" w:cs="Times New Roman"/>
          <w:sz w:val="20"/>
        </w:rPr>
        <w:t>in-depth</w:t>
      </w:r>
      <w:r w:rsidRPr="00AB2856">
        <w:rPr>
          <w:rFonts w:ascii="Times New Roman" w:hAnsi="Times New Roman" w:cs="Times New Roman"/>
          <w:sz w:val="20"/>
        </w:rPr>
        <w:t xml:space="preserve"> </w:t>
      </w:r>
      <w:r w:rsidR="0068337A" w:rsidRPr="00AB2856">
        <w:rPr>
          <w:rFonts w:ascii="Times New Roman" w:hAnsi="Times New Roman" w:cs="Times New Roman"/>
          <w:sz w:val="20"/>
        </w:rPr>
        <w:t>discussion.</w:t>
      </w:r>
      <w:r w:rsidR="00F17036" w:rsidRPr="00AB2856">
        <w:rPr>
          <w:rFonts w:ascii="Times New Roman" w:hAnsi="Times New Roman" w:cs="Times New Roman"/>
          <w:sz w:val="20"/>
        </w:rPr>
        <w:t xml:space="preserve"> </w:t>
      </w:r>
    </w:p>
  </w:footnote>
  <w:footnote w:id="131">
    <w:p w14:paraId="2497C154" w14:textId="7F8261AE" w:rsidR="005115CF" w:rsidRPr="00AB2856" w:rsidRDefault="005115CF" w:rsidP="008E7933">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8E7933" w:rsidRPr="00AB2856">
        <w:rPr>
          <w:rFonts w:ascii="Times New Roman" w:hAnsi="Times New Roman" w:cs="Times New Roman"/>
          <w:sz w:val="20"/>
        </w:rPr>
        <w:t xml:space="preserve">James Harvey; Beard Robinson, Charles Austin, Development of Modern Europe (Boston: Ginn., 1929) </w:t>
      </w:r>
    </w:p>
  </w:footnote>
  <w:footnote w:id="132">
    <w:p w14:paraId="6CE07B5F"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Edward Said, ‘Culture and Imperialism’ (Vintage, 1994) </w:t>
      </w:r>
    </w:p>
  </w:footnote>
  <w:footnote w:id="133">
    <w:p w14:paraId="7AE9CCC4" w14:textId="01E647F4"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Ibid  </w:t>
      </w:r>
    </w:p>
  </w:footnote>
  <w:footnote w:id="134">
    <w:p w14:paraId="0ED02ED7" w14:textId="23C6CE49" w:rsidR="000F02E4" w:rsidRPr="00AB2856" w:rsidRDefault="000F02E4" w:rsidP="0068337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3E677C" w:rsidRPr="00AB2856">
        <w:rPr>
          <w:rFonts w:ascii="Times New Roman" w:hAnsi="Times New Roman" w:cs="Times New Roman"/>
          <w:sz w:val="20"/>
        </w:rPr>
        <w:t xml:space="preserve">Leonid </w:t>
      </w:r>
      <w:proofErr w:type="spellStart"/>
      <w:r w:rsidR="003E677C" w:rsidRPr="00AB2856">
        <w:rPr>
          <w:rFonts w:ascii="Times New Roman" w:hAnsi="Times New Roman" w:cs="Times New Roman"/>
          <w:sz w:val="20"/>
        </w:rPr>
        <w:t>Grigoryev</w:t>
      </w:r>
      <w:proofErr w:type="spellEnd"/>
      <w:r w:rsidR="003E677C" w:rsidRPr="00AB2856">
        <w:rPr>
          <w:rFonts w:ascii="Times New Roman" w:hAnsi="Times New Roman" w:cs="Times New Roman"/>
          <w:sz w:val="20"/>
        </w:rPr>
        <w:t xml:space="preserve"> &amp; Alexandra </w:t>
      </w:r>
      <w:proofErr w:type="spellStart"/>
      <w:r w:rsidR="003E677C" w:rsidRPr="00AB2856">
        <w:rPr>
          <w:rFonts w:ascii="Times New Roman" w:hAnsi="Times New Roman" w:cs="Times New Roman"/>
          <w:sz w:val="20"/>
        </w:rPr>
        <w:t>Morozkina</w:t>
      </w:r>
      <w:proofErr w:type="spellEnd"/>
      <w:r w:rsidR="003E677C" w:rsidRPr="00AB2856">
        <w:rPr>
          <w:rFonts w:ascii="Times New Roman" w:hAnsi="Times New Roman" w:cs="Times New Roman"/>
          <w:sz w:val="20"/>
        </w:rPr>
        <w:t> (2022) Colonialism Matters: Benefits of Metropoles with a Focus on India and Great Britain, Strategic Analysis, 46:6, 585-600</w:t>
      </w:r>
    </w:p>
  </w:footnote>
  <w:footnote w:id="135">
    <w:p w14:paraId="766172B6" w14:textId="77777777" w:rsidR="005115CF" w:rsidRPr="00AB2856" w:rsidRDefault="005115CF" w:rsidP="005115CF">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Harsha Walia, Robin DG Kelley and Nick Estes, Border and Rule: Global Migration, Capitalism, and the Rise of Racist Nationalism (Haymarket Books 2021).</w:t>
      </w:r>
    </w:p>
  </w:footnote>
  <w:footnote w:id="136">
    <w:p w14:paraId="28EB0A4C" w14:textId="18D51127" w:rsidR="00AF64A8" w:rsidRPr="00AB2856" w:rsidRDefault="00AF64A8" w:rsidP="006B6CB3">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proofErr w:type="spellStart"/>
      <w:r w:rsidR="00423FFE" w:rsidRPr="00AB2856">
        <w:rPr>
          <w:rFonts w:ascii="Times New Roman" w:hAnsi="Times New Roman" w:cs="Times New Roman"/>
          <w:sz w:val="20"/>
        </w:rPr>
        <w:t>Khatondi</w:t>
      </w:r>
      <w:proofErr w:type="spellEnd"/>
      <w:r w:rsidR="00423FFE" w:rsidRPr="00AB2856">
        <w:rPr>
          <w:rFonts w:ascii="Times New Roman" w:hAnsi="Times New Roman" w:cs="Times New Roman"/>
          <w:sz w:val="20"/>
        </w:rPr>
        <w:t xml:space="preserve"> </w:t>
      </w:r>
      <w:proofErr w:type="spellStart"/>
      <w:r w:rsidR="00423FFE" w:rsidRPr="00AB2856">
        <w:rPr>
          <w:rFonts w:ascii="Times New Roman" w:hAnsi="Times New Roman" w:cs="Times New Roman"/>
          <w:sz w:val="20"/>
        </w:rPr>
        <w:t>Soita</w:t>
      </w:r>
      <w:proofErr w:type="spellEnd"/>
      <w:r w:rsidR="00423FFE" w:rsidRPr="00AB2856">
        <w:rPr>
          <w:rFonts w:ascii="Times New Roman" w:hAnsi="Times New Roman" w:cs="Times New Roman"/>
          <w:sz w:val="20"/>
        </w:rPr>
        <w:t xml:space="preserve"> </w:t>
      </w:r>
      <w:proofErr w:type="spellStart"/>
      <w:r w:rsidR="00423FFE" w:rsidRPr="00AB2856">
        <w:rPr>
          <w:rFonts w:ascii="Times New Roman" w:hAnsi="Times New Roman" w:cs="Times New Roman"/>
          <w:sz w:val="20"/>
        </w:rPr>
        <w:t>Wepukhulu</w:t>
      </w:r>
      <w:proofErr w:type="spellEnd"/>
      <w:r w:rsidR="00423FFE" w:rsidRPr="00AB2856">
        <w:rPr>
          <w:rFonts w:ascii="Times New Roman" w:hAnsi="Times New Roman" w:cs="Times New Roman"/>
          <w:sz w:val="20"/>
        </w:rPr>
        <w:t>,</w:t>
      </w:r>
      <w:r w:rsidR="00ED271A" w:rsidRPr="00AB2856">
        <w:rPr>
          <w:rFonts w:ascii="Times New Roman" w:hAnsi="Times New Roman" w:cs="Times New Roman"/>
          <w:sz w:val="20"/>
        </w:rPr>
        <w:t xml:space="preserve">’ </w:t>
      </w:r>
      <w:r w:rsidR="00ED271A" w:rsidRPr="00AB2856">
        <w:rPr>
          <w:rFonts w:ascii="Times New Roman" w:hAnsi="Times New Roman" w:cs="Times New Roman"/>
          <w:sz w:val="20"/>
        </w:rPr>
        <w:t>Rwandan LGBTIQ people warn: It’s unsafe to send queer asylum seekers here</w:t>
      </w:r>
      <w:r w:rsidR="00ED271A" w:rsidRPr="00AB2856">
        <w:rPr>
          <w:rFonts w:ascii="Times New Roman" w:hAnsi="Times New Roman" w:cs="Times New Roman"/>
          <w:sz w:val="20"/>
        </w:rPr>
        <w:t xml:space="preserve">’ </w:t>
      </w:r>
      <w:r w:rsidR="00C87DA1" w:rsidRPr="00AB2856">
        <w:rPr>
          <w:rFonts w:ascii="Times New Roman" w:hAnsi="Times New Roman" w:cs="Times New Roman"/>
          <w:sz w:val="20"/>
        </w:rPr>
        <w:t>( Open Democracy 16 April 2022)</w:t>
      </w:r>
      <w:r w:rsidR="00D46862" w:rsidRPr="00AB2856">
        <w:rPr>
          <w:rFonts w:ascii="Times New Roman" w:hAnsi="Times New Roman" w:cs="Times New Roman"/>
          <w:sz w:val="20"/>
        </w:rPr>
        <w:t xml:space="preserve">&lt; </w:t>
      </w:r>
      <w:hyperlink r:id="rId26" w:history="1">
        <w:r w:rsidR="00D46862" w:rsidRPr="00AB2856">
          <w:rPr>
            <w:rStyle w:val="Hyperlink"/>
            <w:rFonts w:ascii="Times New Roman" w:hAnsi="Times New Roman" w:cs="Times New Roman"/>
            <w:sz w:val="20"/>
          </w:rPr>
          <w:t>https://www.opendemocracy.net/en/5050/rwanda-lgbtiq-asylum-seekers-refugees-priti-patel/</w:t>
        </w:r>
      </w:hyperlink>
      <w:r w:rsidR="00D46862" w:rsidRPr="00AB2856">
        <w:rPr>
          <w:rFonts w:ascii="Times New Roman" w:hAnsi="Times New Roman" w:cs="Times New Roman"/>
          <w:sz w:val="20"/>
        </w:rPr>
        <w:t xml:space="preserve">&gt; accessed 12 May 2023 </w:t>
      </w:r>
    </w:p>
  </w:footnote>
  <w:footnote w:id="137">
    <w:p w14:paraId="5BF6DEC6" w14:textId="6E7B5902" w:rsidR="00AF64A8" w:rsidRPr="00AB2856" w:rsidRDefault="00AF64A8" w:rsidP="006B6CB3">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180330" w:rsidRPr="00AB2856">
        <w:rPr>
          <w:rFonts w:ascii="Times New Roman" w:hAnsi="Times New Roman" w:cs="Times New Roman"/>
          <w:sz w:val="20"/>
        </w:rPr>
        <w:t xml:space="preserve">Gazette Reporter, </w:t>
      </w:r>
      <w:r w:rsidR="00FF2EE0" w:rsidRPr="00AB2856">
        <w:rPr>
          <w:rFonts w:ascii="Times New Roman" w:hAnsi="Times New Roman" w:cs="Times New Roman"/>
          <w:sz w:val="20"/>
        </w:rPr>
        <w:t>‘</w:t>
      </w:r>
      <w:r w:rsidR="00180330" w:rsidRPr="00AB2856">
        <w:rPr>
          <w:rFonts w:ascii="Times New Roman" w:hAnsi="Times New Roman" w:cs="Times New Roman"/>
          <w:sz w:val="20"/>
        </w:rPr>
        <w:t>Rwanda Asylum deal not legally bin</w:t>
      </w:r>
      <w:r w:rsidR="00FF2EE0" w:rsidRPr="00AB2856">
        <w:rPr>
          <w:rFonts w:ascii="Times New Roman" w:hAnsi="Times New Roman" w:cs="Times New Roman"/>
          <w:sz w:val="20"/>
        </w:rPr>
        <w:t>ding: Law Society’ ( Law Gazette,</w:t>
      </w:r>
      <w:r w:rsidR="000B440A" w:rsidRPr="00AB2856">
        <w:rPr>
          <w:rFonts w:ascii="Times New Roman" w:hAnsi="Times New Roman" w:cs="Times New Roman"/>
          <w:sz w:val="20"/>
        </w:rPr>
        <w:t>3</w:t>
      </w:r>
      <w:r w:rsidR="00FF2EE0" w:rsidRPr="00AB2856">
        <w:rPr>
          <w:rFonts w:ascii="Times New Roman" w:hAnsi="Times New Roman" w:cs="Times New Roman"/>
          <w:sz w:val="20"/>
        </w:rPr>
        <w:t>0 August 2022)</w:t>
      </w:r>
      <w:r w:rsidR="000B440A" w:rsidRPr="00AB2856">
        <w:rPr>
          <w:rFonts w:ascii="Times New Roman" w:hAnsi="Times New Roman" w:cs="Times New Roman"/>
          <w:sz w:val="20"/>
        </w:rPr>
        <w:t xml:space="preserve">&lt; </w:t>
      </w:r>
      <w:hyperlink r:id="rId27" w:history="1">
        <w:r w:rsidR="000B440A" w:rsidRPr="00AB2856">
          <w:rPr>
            <w:rStyle w:val="Hyperlink"/>
            <w:rFonts w:ascii="Times New Roman" w:hAnsi="Times New Roman" w:cs="Times New Roman"/>
            <w:sz w:val="20"/>
          </w:rPr>
          <w:t>https://www.lawgazette.co.uk/law/rwanda-asylum-deal-not-legally-binding-law-society/5113506.article</w:t>
        </w:r>
      </w:hyperlink>
      <w:r w:rsidR="000B440A" w:rsidRPr="00AB2856">
        <w:rPr>
          <w:rFonts w:ascii="Times New Roman" w:hAnsi="Times New Roman" w:cs="Times New Roman"/>
          <w:sz w:val="20"/>
        </w:rPr>
        <w:t xml:space="preserve">&gt; accessed 12 May 2022 </w:t>
      </w:r>
    </w:p>
  </w:footnote>
  <w:footnote w:id="138">
    <w:p w14:paraId="28CD319D" w14:textId="4FC1A0C1" w:rsidR="00AF64A8" w:rsidRPr="00AB2856" w:rsidRDefault="00AF64A8" w:rsidP="006B6CB3">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180330" w:rsidRPr="00AB2856">
        <w:rPr>
          <w:rFonts w:ascii="Times New Roman" w:hAnsi="Times New Roman" w:cs="Times New Roman"/>
          <w:sz w:val="20"/>
        </w:rPr>
        <w:t>(n 108)</w:t>
      </w:r>
    </w:p>
  </w:footnote>
  <w:footnote w:id="139">
    <w:p w14:paraId="6DAB68E1" w14:textId="33EC4437" w:rsidR="00C5407A" w:rsidRPr="00AB2856" w:rsidRDefault="00C5407A" w:rsidP="0096415A">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6269B" w:rsidRPr="00AB2856">
        <w:rPr>
          <w:rFonts w:ascii="Times New Roman" w:hAnsi="Times New Roman" w:cs="Times New Roman"/>
          <w:sz w:val="20"/>
        </w:rPr>
        <w:t>Prakash, Gyan</w:t>
      </w:r>
      <w:proofErr w:type="gramStart"/>
      <w:r w:rsidR="00B6269B" w:rsidRPr="00AB2856">
        <w:rPr>
          <w:rFonts w:ascii="Times New Roman" w:hAnsi="Times New Roman" w:cs="Times New Roman"/>
          <w:sz w:val="20"/>
        </w:rPr>
        <w:t>. ,</w:t>
      </w:r>
      <w:proofErr w:type="gramEnd"/>
      <w:r w:rsidR="00B6269B" w:rsidRPr="00AB2856">
        <w:rPr>
          <w:rFonts w:ascii="Times New Roman" w:hAnsi="Times New Roman" w:cs="Times New Roman"/>
          <w:sz w:val="20"/>
        </w:rPr>
        <w:t xml:space="preserve"> 'After Colonialism: Imperial Histories and Postcolonial Displacements', Anonymous Translator(, Princeton, N.J, Princeton University Press, 1994;1995;).</w:t>
      </w:r>
    </w:p>
  </w:footnote>
  <w:footnote w:id="140">
    <w:p w14:paraId="140B11FB" w14:textId="1CAF40BF" w:rsidR="0028334F" w:rsidRPr="00AB2856" w:rsidRDefault="0028334F" w:rsidP="00F95115">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w:t>
      </w:r>
      <w:r w:rsidR="00B6269B" w:rsidRPr="00AB2856">
        <w:rPr>
          <w:rFonts w:ascii="Times New Roman" w:hAnsi="Times New Roman" w:cs="Times New Roman"/>
          <w:sz w:val="20"/>
        </w:rPr>
        <w:t xml:space="preserve">(n) Walia </w:t>
      </w:r>
    </w:p>
  </w:footnote>
  <w:footnote w:id="141">
    <w:p w14:paraId="028B5CD5" w14:textId="6343CBA8" w:rsidR="00B7147A" w:rsidRPr="00AB2856" w:rsidRDefault="00B7147A" w:rsidP="00F95115">
      <w:pPr>
        <w:pStyle w:val="FootnoteText"/>
        <w:ind w:left="360"/>
        <w:rPr>
          <w:rFonts w:ascii="Times New Roman" w:hAnsi="Times New Roman" w:cs="Times New Roman"/>
          <w:sz w:val="20"/>
        </w:rPr>
      </w:pPr>
      <w:r w:rsidRPr="00AB2856">
        <w:rPr>
          <w:rStyle w:val="FootnoteReference"/>
          <w:rFonts w:ascii="Times New Roman" w:hAnsi="Times New Roman" w:cs="Times New Roman"/>
          <w:sz w:val="20"/>
        </w:rPr>
        <w:footnoteRef/>
      </w:r>
      <w:r w:rsidRPr="00AB2856">
        <w:rPr>
          <w:rFonts w:ascii="Times New Roman" w:hAnsi="Times New Roman" w:cs="Times New Roman"/>
          <w:sz w:val="20"/>
        </w:rPr>
        <w:t xml:space="preserve"> (n) Rodriguez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347"/>
    <w:multiLevelType w:val="hybridMultilevel"/>
    <w:tmpl w:val="879E2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66352"/>
    <w:multiLevelType w:val="hybridMultilevel"/>
    <w:tmpl w:val="4ECE8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DA5F9D"/>
    <w:multiLevelType w:val="hybridMultilevel"/>
    <w:tmpl w:val="A76C63EC"/>
    <w:lvl w:ilvl="0" w:tplc="A4504092">
      <w:start w:val="1"/>
      <w:numFmt w:val="bullet"/>
      <w:lvlText w:val="-"/>
      <w:lvlJc w:val="left"/>
      <w:pPr>
        <w:ind w:left="1080" w:hanging="360"/>
      </w:pPr>
      <w:rPr>
        <w:rFonts w:ascii="Calibri" w:eastAsia="Roboto"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5B2AF8"/>
    <w:multiLevelType w:val="hybridMultilevel"/>
    <w:tmpl w:val="E0EC7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27"/>
    <w:multiLevelType w:val="hybridMultilevel"/>
    <w:tmpl w:val="D388938E"/>
    <w:lvl w:ilvl="0" w:tplc="3F006338">
      <w:start w:val="1"/>
      <w:numFmt w:val="bullet"/>
      <w:lvlText w:val="-"/>
      <w:lvlJc w:val="left"/>
      <w:pPr>
        <w:ind w:left="720" w:hanging="360"/>
      </w:pPr>
      <w:rPr>
        <w:rFonts w:ascii="Roboto" w:eastAsia="Roboto" w:hAnsi="Roboto" w:cs="Roboto"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0798D"/>
    <w:multiLevelType w:val="multilevel"/>
    <w:tmpl w:val="D1B6E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ED77DA"/>
    <w:multiLevelType w:val="hybridMultilevel"/>
    <w:tmpl w:val="BB9A8786"/>
    <w:lvl w:ilvl="0" w:tplc="18F82E26">
      <w:start w:val="2"/>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7061B0"/>
    <w:multiLevelType w:val="hybridMultilevel"/>
    <w:tmpl w:val="075CD22C"/>
    <w:lvl w:ilvl="0" w:tplc="775A1AAE">
      <w:start w:val="1922"/>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113AA"/>
    <w:multiLevelType w:val="hybridMultilevel"/>
    <w:tmpl w:val="3502F6B4"/>
    <w:lvl w:ilvl="0" w:tplc="03B4658C">
      <w:start w:val="1922"/>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89218A"/>
    <w:multiLevelType w:val="multilevel"/>
    <w:tmpl w:val="D86E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411A05"/>
    <w:multiLevelType w:val="hybridMultilevel"/>
    <w:tmpl w:val="395288CC"/>
    <w:lvl w:ilvl="0" w:tplc="4C94340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E1AFD"/>
    <w:multiLevelType w:val="multilevel"/>
    <w:tmpl w:val="01FA263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8C06973"/>
    <w:multiLevelType w:val="hybridMultilevel"/>
    <w:tmpl w:val="70A86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B23721"/>
    <w:multiLevelType w:val="hybridMultilevel"/>
    <w:tmpl w:val="895AB51A"/>
    <w:lvl w:ilvl="0" w:tplc="7C041358">
      <w:start w:val="1"/>
      <w:numFmt w:val="bullet"/>
      <w:lvlText w:val="-"/>
      <w:lvlJc w:val="left"/>
      <w:pPr>
        <w:ind w:left="720" w:hanging="360"/>
      </w:pPr>
      <w:rPr>
        <w:rFonts w:ascii="Calibri" w:eastAsia="Robot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642113">
    <w:abstractNumId w:val="5"/>
  </w:num>
  <w:num w:numId="2" w16cid:durableId="276985411">
    <w:abstractNumId w:val="9"/>
  </w:num>
  <w:num w:numId="3" w16cid:durableId="1097096364">
    <w:abstractNumId w:val="6"/>
  </w:num>
  <w:num w:numId="4" w16cid:durableId="72246787">
    <w:abstractNumId w:val="7"/>
  </w:num>
  <w:num w:numId="5" w16cid:durableId="999652637">
    <w:abstractNumId w:val="8"/>
  </w:num>
  <w:num w:numId="6" w16cid:durableId="409621214">
    <w:abstractNumId w:val="0"/>
  </w:num>
  <w:num w:numId="7" w16cid:durableId="1713457927">
    <w:abstractNumId w:val="4"/>
  </w:num>
  <w:num w:numId="8" w16cid:durableId="494803598">
    <w:abstractNumId w:val="1"/>
  </w:num>
  <w:num w:numId="9" w16cid:durableId="1688287048">
    <w:abstractNumId w:val="13"/>
  </w:num>
  <w:num w:numId="10" w16cid:durableId="254872360">
    <w:abstractNumId w:val="3"/>
  </w:num>
  <w:num w:numId="11" w16cid:durableId="1080252910">
    <w:abstractNumId w:val="2"/>
  </w:num>
  <w:num w:numId="12" w16cid:durableId="1091392307">
    <w:abstractNumId w:val="12"/>
  </w:num>
  <w:num w:numId="13" w16cid:durableId="1822892434">
    <w:abstractNumId w:val="11"/>
  </w:num>
  <w:num w:numId="14" w16cid:durableId="12277672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ilay Taban Mcquade">
    <w15:presenceInfo w15:providerId="AD" w15:userId="S::i.tabanmcquade@brighton.ac.uk::313d81fb-84a3-4990-969d-0ce92cdb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CF"/>
    <w:rsid w:val="00002BB7"/>
    <w:rsid w:val="00003821"/>
    <w:rsid w:val="0001296F"/>
    <w:rsid w:val="0001400A"/>
    <w:rsid w:val="00017CBD"/>
    <w:rsid w:val="00021D4C"/>
    <w:rsid w:val="0002789A"/>
    <w:rsid w:val="0003215C"/>
    <w:rsid w:val="000354B4"/>
    <w:rsid w:val="00035D6A"/>
    <w:rsid w:val="0003756E"/>
    <w:rsid w:val="00046DB0"/>
    <w:rsid w:val="0004716A"/>
    <w:rsid w:val="000540D9"/>
    <w:rsid w:val="00054CF1"/>
    <w:rsid w:val="00063FCE"/>
    <w:rsid w:val="000661D7"/>
    <w:rsid w:val="00067461"/>
    <w:rsid w:val="00071094"/>
    <w:rsid w:val="0007601B"/>
    <w:rsid w:val="00076480"/>
    <w:rsid w:val="000767AA"/>
    <w:rsid w:val="00080B2A"/>
    <w:rsid w:val="000812AD"/>
    <w:rsid w:val="00090D5E"/>
    <w:rsid w:val="0009141B"/>
    <w:rsid w:val="000946B5"/>
    <w:rsid w:val="000A3808"/>
    <w:rsid w:val="000A3EB3"/>
    <w:rsid w:val="000A717E"/>
    <w:rsid w:val="000B09FB"/>
    <w:rsid w:val="000B1CE2"/>
    <w:rsid w:val="000B2E3C"/>
    <w:rsid w:val="000B440A"/>
    <w:rsid w:val="000B4C80"/>
    <w:rsid w:val="000B67E1"/>
    <w:rsid w:val="000C0CD8"/>
    <w:rsid w:val="000C2B47"/>
    <w:rsid w:val="000D282C"/>
    <w:rsid w:val="000D5B9A"/>
    <w:rsid w:val="000D76FC"/>
    <w:rsid w:val="000E2063"/>
    <w:rsid w:val="000E22E9"/>
    <w:rsid w:val="000E2D53"/>
    <w:rsid w:val="000E3FE9"/>
    <w:rsid w:val="000E4231"/>
    <w:rsid w:val="000E6F64"/>
    <w:rsid w:val="000F02E4"/>
    <w:rsid w:val="000F0C82"/>
    <w:rsid w:val="000F24D2"/>
    <w:rsid w:val="000F3FFE"/>
    <w:rsid w:val="000F51D6"/>
    <w:rsid w:val="000F5BEF"/>
    <w:rsid w:val="000F793B"/>
    <w:rsid w:val="001024BA"/>
    <w:rsid w:val="00103FDC"/>
    <w:rsid w:val="001057E3"/>
    <w:rsid w:val="00105DDC"/>
    <w:rsid w:val="0010701A"/>
    <w:rsid w:val="00110803"/>
    <w:rsid w:val="001110FB"/>
    <w:rsid w:val="001122A4"/>
    <w:rsid w:val="00112CD6"/>
    <w:rsid w:val="00115A20"/>
    <w:rsid w:val="0011798B"/>
    <w:rsid w:val="00122BD0"/>
    <w:rsid w:val="00126EF9"/>
    <w:rsid w:val="001302F1"/>
    <w:rsid w:val="001326D4"/>
    <w:rsid w:val="0013592B"/>
    <w:rsid w:val="001376F2"/>
    <w:rsid w:val="00142650"/>
    <w:rsid w:val="00142C80"/>
    <w:rsid w:val="0014369C"/>
    <w:rsid w:val="00144E7F"/>
    <w:rsid w:val="00151BBA"/>
    <w:rsid w:val="001536AF"/>
    <w:rsid w:val="001541A7"/>
    <w:rsid w:val="001550C5"/>
    <w:rsid w:val="001627F3"/>
    <w:rsid w:val="00163585"/>
    <w:rsid w:val="00166F9E"/>
    <w:rsid w:val="00172F49"/>
    <w:rsid w:val="00173BA7"/>
    <w:rsid w:val="00175CB1"/>
    <w:rsid w:val="00175DD2"/>
    <w:rsid w:val="00180330"/>
    <w:rsid w:val="00180A2B"/>
    <w:rsid w:val="00181785"/>
    <w:rsid w:val="0018366A"/>
    <w:rsid w:val="00194EE6"/>
    <w:rsid w:val="00196BAA"/>
    <w:rsid w:val="001A19AB"/>
    <w:rsid w:val="001A1B54"/>
    <w:rsid w:val="001A625C"/>
    <w:rsid w:val="001A6C16"/>
    <w:rsid w:val="001A7C58"/>
    <w:rsid w:val="001B1FEB"/>
    <w:rsid w:val="001B36E1"/>
    <w:rsid w:val="001B46B0"/>
    <w:rsid w:val="001B5932"/>
    <w:rsid w:val="001B64D5"/>
    <w:rsid w:val="001C0CD6"/>
    <w:rsid w:val="001C470A"/>
    <w:rsid w:val="001C74F8"/>
    <w:rsid w:val="001C7C86"/>
    <w:rsid w:val="001D39EA"/>
    <w:rsid w:val="001D7AE3"/>
    <w:rsid w:val="001E1323"/>
    <w:rsid w:val="001F1211"/>
    <w:rsid w:val="001F3ACA"/>
    <w:rsid w:val="001F5CFA"/>
    <w:rsid w:val="0020087B"/>
    <w:rsid w:val="00201736"/>
    <w:rsid w:val="00201975"/>
    <w:rsid w:val="00204F10"/>
    <w:rsid w:val="00207408"/>
    <w:rsid w:val="00213938"/>
    <w:rsid w:val="0021444F"/>
    <w:rsid w:val="002145B5"/>
    <w:rsid w:val="002166D7"/>
    <w:rsid w:val="002208D2"/>
    <w:rsid w:val="00220F1B"/>
    <w:rsid w:val="00221A16"/>
    <w:rsid w:val="00222470"/>
    <w:rsid w:val="00222BB3"/>
    <w:rsid w:val="00222F3B"/>
    <w:rsid w:val="00223B7F"/>
    <w:rsid w:val="00227775"/>
    <w:rsid w:val="00227F44"/>
    <w:rsid w:val="00233AEB"/>
    <w:rsid w:val="00234645"/>
    <w:rsid w:val="002477A8"/>
    <w:rsid w:val="00255A8D"/>
    <w:rsid w:val="00256840"/>
    <w:rsid w:val="00274020"/>
    <w:rsid w:val="00275BB9"/>
    <w:rsid w:val="00276ECE"/>
    <w:rsid w:val="00281AC6"/>
    <w:rsid w:val="00281B05"/>
    <w:rsid w:val="00281C9A"/>
    <w:rsid w:val="0028334F"/>
    <w:rsid w:val="00284F89"/>
    <w:rsid w:val="0028586C"/>
    <w:rsid w:val="0029252E"/>
    <w:rsid w:val="0029457C"/>
    <w:rsid w:val="002962E4"/>
    <w:rsid w:val="002A37AF"/>
    <w:rsid w:val="002A5D05"/>
    <w:rsid w:val="002A622D"/>
    <w:rsid w:val="002B0C23"/>
    <w:rsid w:val="002B5AEC"/>
    <w:rsid w:val="002C2014"/>
    <w:rsid w:val="002C6F96"/>
    <w:rsid w:val="002D1C90"/>
    <w:rsid w:val="002D22A2"/>
    <w:rsid w:val="002D324C"/>
    <w:rsid w:val="002D5092"/>
    <w:rsid w:val="002D519E"/>
    <w:rsid w:val="002E2C33"/>
    <w:rsid w:val="002E35B1"/>
    <w:rsid w:val="002E4E01"/>
    <w:rsid w:val="002F0330"/>
    <w:rsid w:val="002F1B0D"/>
    <w:rsid w:val="002F40C8"/>
    <w:rsid w:val="0030697A"/>
    <w:rsid w:val="00310AA9"/>
    <w:rsid w:val="00311150"/>
    <w:rsid w:val="00313A96"/>
    <w:rsid w:val="00313B3F"/>
    <w:rsid w:val="00314FA4"/>
    <w:rsid w:val="00316338"/>
    <w:rsid w:val="003177B8"/>
    <w:rsid w:val="00325D1F"/>
    <w:rsid w:val="00331858"/>
    <w:rsid w:val="00332912"/>
    <w:rsid w:val="003403C4"/>
    <w:rsid w:val="00342653"/>
    <w:rsid w:val="0034403F"/>
    <w:rsid w:val="00344DA8"/>
    <w:rsid w:val="00347DC0"/>
    <w:rsid w:val="00351F7A"/>
    <w:rsid w:val="003607E8"/>
    <w:rsid w:val="003611A9"/>
    <w:rsid w:val="00362EC8"/>
    <w:rsid w:val="00365E6E"/>
    <w:rsid w:val="003661AE"/>
    <w:rsid w:val="003664A8"/>
    <w:rsid w:val="0037183E"/>
    <w:rsid w:val="00373413"/>
    <w:rsid w:val="003741C8"/>
    <w:rsid w:val="00377D74"/>
    <w:rsid w:val="0038430F"/>
    <w:rsid w:val="00385034"/>
    <w:rsid w:val="00385D26"/>
    <w:rsid w:val="00386F74"/>
    <w:rsid w:val="003941E7"/>
    <w:rsid w:val="0039737A"/>
    <w:rsid w:val="0039794A"/>
    <w:rsid w:val="003A1686"/>
    <w:rsid w:val="003A5E0F"/>
    <w:rsid w:val="003B1A59"/>
    <w:rsid w:val="003B3A92"/>
    <w:rsid w:val="003B5C34"/>
    <w:rsid w:val="003B5C6F"/>
    <w:rsid w:val="003B6BB4"/>
    <w:rsid w:val="003B7AA3"/>
    <w:rsid w:val="003C1100"/>
    <w:rsid w:val="003C25BA"/>
    <w:rsid w:val="003C4ABE"/>
    <w:rsid w:val="003C54DF"/>
    <w:rsid w:val="003C72BB"/>
    <w:rsid w:val="003D0D9F"/>
    <w:rsid w:val="003D1E91"/>
    <w:rsid w:val="003D20E7"/>
    <w:rsid w:val="003D2E41"/>
    <w:rsid w:val="003D7AA9"/>
    <w:rsid w:val="003E2A1B"/>
    <w:rsid w:val="003E477A"/>
    <w:rsid w:val="003E4D7F"/>
    <w:rsid w:val="003E677C"/>
    <w:rsid w:val="003E71E7"/>
    <w:rsid w:val="003F1BDB"/>
    <w:rsid w:val="003F32B1"/>
    <w:rsid w:val="003F6931"/>
    <w:rsid w:val="004022E7"/>
    <w:rsid w:val="0040290E"/>
    <w:rsid w:val="004040AF"/>
    <w:rsid w:val="0040465A"/>
    <w:rsid w:val="00404DD0"/>
    <w:rsid w:val="004135FD"/>
    <w:rsid w:val="00414EC7"/>
    <w:rsid w:val="00420D34"/>
    <w:rsid w:val="0042373A"/>
    <w:rsid w:val="00423FFE"/>
    <w:rsid w:val="004245C6"/>
    <w:rsid w:val="004262DA"/>
    <w:rsid w:val="00427659"/>
    <w:rsid w:val="004278F4"/>
    <w:rsid w:val="00431877"/>
    <w:rsid w:val="0043364F"/>
    <w:rsid w:val="004423F0"/>
    <w:rsid w:val="00442C1E"/>
    <w:rsid w:val="0044328B"/>
    <w:rsid w:val="004470D7"/>
    <w:rsid w:val="004476DE"/>
    <w:rsid w:val="004500C1"/>
    <w:rsid w:val="004504A5"/>
    <w:rsid w:val="00455EB7"/>
    <w:rsid w:val="00456311"/>
    <w:rsid w:val="0046009B"/>
    <w:rsid w:val="004705C5"/>
    <w:rsid w:val="00470C3F"/>
    <w:rsid w:val="00470EDD"/>
    <w:rsid w:val="00471856"/>
    <w:rsid w:val="00485C8D"/>
    <w:rsid w:val="00487DEB"/>
    <w:rsid w:val="00492024"/>
    <w:rsid w:val="00494E13"/>
    <w:rsid w:val="004973AF"/>
    <w:rsid w:val="00497B25"/>
    <w:rsid w:val="004A3509"/>
    <w:rsid w:val="004A659E"/>
    <w:rsid w:val="004B2AD1"/>
    <w:rsid w:val="004C1FE3"/>
    <w:rsid w:val="004C31A6"/>
    <w:rsid w:val="004C3327"/>
    <w:rsid w:val="004C3FCB"/>
    <w:rsid w:val="004C5912"/>
    <w:rsid w:val="004E075F"/>
    <w:rsid w:val="004E0ADC"/>
    <w:rsid w:val="004E2219"/>
    <w:rsid w:val="004F021F"/>
    <w:rsid w:val="004F2859"/>
    <w:rsid w:val="00510999"/>
    <w:rsid w:val="00510EAD"/>
    <w:rsid w:val="005115CF"/>
    <w:rsid w:val="0051163B"/>
    <w:rsid w:val="00516CEA"/>
    <w:rsid w:val="00520F61"/>
    <w:rsid w:val="00521118"/>
    <w:rsid w:val="005226AB"/>
    <w:rsid w:val="005243F4"/>
    <w:rsid w:val="0053325A"/>
    <w:rsid w:val="00536855"/>
    <w:rsid w:val="00541C51"/>
    <w:rsid w:val="00545685"/>
    <w:rsid w:val="005465DF"/>
    <w:rsid w:val="00550E57"/>
    <w:rsid w:val="005606BA"/>
    <w:rsid w:val="00564510"/>
    <w:rsid w:val="005648A7"/>
    <w:rsid w:val="00565DAA"/>
    <w:rsid w:val="005714D3"/>
    <w:rsid w:val="0057152C"/>
    <w:rsid w:val="00575E70"/>
    <w:rsid w:val="00577E9F"/>
    <w:rsid w:val="00581178"/>
    <w:rsid w:val="0058328B"/>
    <w:rsid w:val="00583543"/>
    <w:rsid w:val="00585260"/>
    <w:rsid w:val="00587982"/>
    <w:rsid w:val="0059239A"/>
    <w:rsid w:val="0059313D"/>
    <w:rsid w:val="00594A48"/>
    <w:rsid w:val="00596696"/>
    <w:rsid w:val="005A63EB"/>
    <w:rsid w:val="005A700D"/>
    <w:rsid w:val="005B099F"/>
    <w:rsid w:val="005B40B9"/>
    <w:rsid w:val="005B464E"/>
    <w:rsid w:val="005B55B7"/>
    <w:rsid w:val="005B5C58"/>
    <w:rsid w:val="005C013F"/>
    <w:rsid w:val="005C0784"/>
    <w:rsid w:val="005C1D48"/>
    <w:rsid w:val="005C2C9E"/>
    <w:rsid w:val="005C33FD"/>
    <w:rsid w:val="005C4F13"/>
    <w:rsid w:val="005C53B1"/>
    <w:rsid w:val="005C723F"/>
    <w:rsid w:val="005C77EA"/>
    <w:rsid w:val="005C7E16"/>
    <w:rsid w:val="005D3F9A"/>
    <w:rsid w:val="005D70DA"/>
    <w:rsid w:val="005E4F85"/>
    <w:rsid w:val="005F041F"/>
    <w:rsid w:val="005F414B"/>
    <w:rsid w:val="005F627A"/>
    <w:rsid w:val="005F69A0"/>
    <w:rsid w:val="005F751E"/>
    <w:rsid w:val="005F7BE6"/>
    <w:rsid w:val="005F7CE8"/>
    <w:rsid w:val="00601843"/>
    <w:rsid w:val="00601ABE"/>
    <w:rsid w:val="00613E2C"/>
    <w:rsid w:val="006145DB"/>
    <w:rsid w:val="0061611F"/>
    <w:rsid w:val="00622453"/>
    <w:rsid w:val="00623AA5"/>
    <w:rsid w:val="00625113"/>
    <w:rsid w:val="00625271"/>
    <w:rsid w:val="00625A29"/>
    <w:rsid w:val="006267BA"/>
    <w:rsid w:val="00626E4F"/>
    <w:rsid w:val="006322E4"/>
    <w:rsid w:val="00633CBE"/>
    <w:rsid w:val="00634736"/>
    <w:rsid w:val="00640E2B"/>
    <w:rsid w:val="0064156B"/>
    <w:rsid w:val="00641907"/>
    <w:rsid w:val="006433AC"/>
    <w:rsid w:val="0064364A"/>
    <w:rsid w:val="00653A14"/>
    <w:rsid w:val="00655AB6"/>
    <w:rsid w:val="00656013"/>
    <w:rsid w:val="00656F68"/>
    <w:rsid w:val="0066084D"/>
    <w:rsid w:val="0068134C"/>
    <w:rsid w:val="00681A44"/>
    <w:rsid w:val="0068337A"/>
    <w:rsid w:val="00683ED5"/>
    <w:rsid w:val="00684775"/>
    <w:rsid w:val="00686EE4"/>
    <w:rsid w:val="006941A3"/>
    <w:rsid w:val="00696E4D"/>
    <w:rsid w:val="00696F73"/>
    <w:rsid w:val="006A43DD"/>
    <w:rsid w:val="006A6280"/>
    <w:rsid w:val="006A65A6"/>
    <w:rsid w:val="006A6640"/>
    <w:rsid w:val="006B0207"/>
    <w:rsid w:val="006B54EB"/>
    <w:rsid w:val="006B6B5D"/>
    <w:rsid w:val="006B6CB3"/>
    <w:rsid w:val="006C0E93"/>
    <w:rsid w:val="006C2DE4"/>
    <w:rsid w:val="006C3732"/>
    <w:rsid w:val="006C4ED3"/>
    <w:rsid w:val="006C6D04"/>
    <w:rsid w:val="006C78D6"/>
    <w:rsid w:val="006C7A20"/>
    <w:rsid w:val="006D3143"/>
    <w:rsid w:val="006D34C5"/>
    <w:rsid w:val="006D44D1"/>
    <w:rsid w:val="006D7C2A"/>
    <w:rsid w:val="006D7FB8"/>
    <w:rsid w:val="006E1078"/>
    <w:rsid w:val="006E1A00"/>
    <w:rsid w:val="006E2217"/>
    <w:rsid w:val="006E7878"/>
    <w:rsid w:val="006E7F1C"/>
    <w:rsid w:val="006F1235"/>
    <w:rsid w:val="006F4C3B"/>
    <w:rsid w:val="006F6E93"/>
    <w:rsid w:val="00701795"/>
    <w:rsid w:val="00701898"/>
    <w:rsid w:val="00704850"/>
    <w:rsid w:val="00704FB1"/>
    <w:rsid w:val="007105FE"/>
    <w:rsid w:val="007139BD"/>
    <w:rsid w:val="00714CCF"/>
    <w:rsid w:val="00714DA6"/>
    <w:rsid w:val="00714E1A"/>
    <w:rsid w:val="007176CB"/>
    <w:rsid w:val="0072023B"/>
    <w:rsid w:val="0072160D"/>
    <w:rsid w:val="007218E1"/>
    <w:rsid w:val="00721B53"/>
    <w:rsid w:val="00722949"/>
    <w:rsid w:val="0072624F"/>
    <w:rsid w:val="00730301"/>
    <w:rsid w:val="0073039F"/>
    <w:rsid w:val="007317BA"/>
    <w:rsid w:val="00753854"/>
    <w:rsid w:val="007569FE"/>
    <w:rsid w:val="00761180"/>
    <w:rsid w:val="0077086F"/>
    <w:rsid w:val="00772AAC"/>
    <w:rsid w:val="00773060"/>
    <w:rsid w:val="007738FA"/>
    <w:rsid w:val="007769B2"/>
    <w:rsid w:val="00777D42"/>
    <w:rsid w:val="007830C6"/>
    <w:rsid w:val="007841EC"/>
    <w:rsid w:val="00784ABF"/>
    <w:rsid w:val="007873DD"/>
    <w:rsid w:val="00787F24"/>
    <w:rsid w:val="007901AA"/>
    <w:rsid w:val="00793373"/>
    <w:rsid w:val="00797861"/>
    <w:rsid w:val="00797FA7"/>
    <w:rsid w:val="007A3748"/>
    <w:rsid w:val="007A4323"/>
    <w:rsid w:val="007A56AD"/>
    <w:rsid w:val="007A7064"/>
    <w:rsid w:val="007A75D2"/>
    <w:rsid w:val="007B23A3"/>
    <w:rsid w:val="007B6728"/>
    <w:rsid w:val="007C158C"/>
    <w:rsid w:val="007C391F"/>
    <w:rsid w:val="007C6A5F"/>
    <w:rsid w:val="007D01D1"/>
    <w:rsid w:val="007D270B"/>
    <w:rsid w:val="007D39E1"/>
    <w:rsid w:val="007D5B05"/>
    <w:rsid w:val="007D5E7B"/>
    <w:rsid w:val="007E091C"/>
    <w:rsid w:val="007E0F3B"/>
    <w:rsid w:val="007E1233"/>
    <w:rsid w:val="007E4591"/>
    <w:rsid w:val="007F1907"/>
    <w:rsid w:val="007F7D27"/>
    <w:rsid w:val="00802A42"/>
    <w:rsid w:val="00804658"/>
    <w:rsid w:val="0080479B"/>
    <w:rsid w:val="00805E05"/>
    <w:rsid w:val="00807F26"/>
    <w:rsid w:val="008108D6"/>
    <w:rsid w:val="0081533E"/>
    <w:rsid w:val="0082241D"/>
    <w:rsid w:val="00824E03"/>
    <w:rsid w:val="00824E71"/>
    <w:rsid w:val="0082734B"/>
    <w:rsid w:val="00831C82"/>
    <w:rsid w:val="00834560"/>
    <w:rsid w:val="00835169"/>
    <w:rsid w:val="0084132B"/>
    <w:rsid w:val="00841479"/>
    <w:rsid w:val="00842E76"/>
    <w:rsid w:val="00853E03"/>
    <w:rsid w:val="00855DF4"/>
    <w:rsid w:val="00863C70"/>
    <w:rsid w:val="00864535"/>
    <w:rsid w:val="00873857"/>
    <w:rsid w:val="00873DAC"/>
    <w:rsid w:val="00877019"/>
    <w:rsid w:val="00877625"/>
    <w:rsid w:val="00880C38"/>
    <w:rsid w:val="008828A3"/>
    <w:rsid w:val="00885894"/>
    <w:rsid w:val="0089605B"/>
    <w:rsid w:val="008967A6"/>
    <w:rsid w:val="0089684C"/>
    <w:rsid w:val="008A4046"/>
    <w:rsid w:val="008A6077"/>
    <w:rsid w:val="008B21DB"/>
    <w:rsid w:val="008B32B7"/>
    <w:rsid w:val="008C0938"/>
    <w:rsid w:val="008C6C44"/>
    <w:rsid w:val="008C7110"/>
    <w:rsid w:val="008D0AD9"/>
    <w:rsid w:val="008D21B1"/>
    <w:rsid w:val="008D2566"/>
    <w:rsid w:val="008D56FF"/>
    <w:rsid w:val="008D6BDB"/>
    <w:rsid w:val="008E0DBE"/>
    <w:rsid w:val="008E2378"/>
    <w:rsid w:val="008E2B24"/>
    <w:rsid w:val="008E7933"/>
    <w:rsid w:val="008F05A1"/>
    <w:rsid w:val="008F1158"/>
    <w:rsid w:val="008F5867"/>
    <w:rsid w:val="00901DC0"/>
    <w:rsid w:val="00902BB3"/>
    <w:rsid w:val="009066E6"/>
    <w:rsid w:val="0090739B"/>
    <w:rsid w:val="009121ED"/>
    <w:rsid w:val="00912ACD"/>
    <w:rsid w:val="00916A43"/>
    <w:rsid w:val="00926F0A"/>
    <w:rsid w:val="00927669"/>
    <w:rsid w:val="0093263E"/>
    <w:rsid w:val="00940F3A"/>
    <w:rsid w:val="00952306"/>
    <w:rsid w:val="00957FCB"/>
    <w:rsid w:val="00960D1C"/>
    <w:rsid w:val="0096415A"/>
    <w:rsid w:val="0096482D"/>
    <w:rsid w:val="009677C1"/>
    <w:rsid w:val="00986753"/>
    <w:rsid w:val="00990410"/>
    <w:rsid w:val="009912B2"/>
    <w:rsid w:val="009939C5"/>
    <w:rsid w:val="009A130A"/>
    <w:rsid w:val="009A4A40"/>
    <w:rsid w:val="009B07C9"/>
    <w:rsid w:val="009B09C3"/>
    <w:rsid w:val="009B1293"/>
    <w:rsid w:val="009B1B71"/>
    <w:rsid w:val="009B3115"/>
    <w:rsid w:val="009B38E2"/>
    <w:rsid w:val="009B5FDA"/>
    <w:rsid w:val="009B7218"/>
    <w:rsid w:val="009C25AB"/>
    <w:rsid w:val="009D1300"/>
    <w:rsid w:val="009D5367"/>
    <w:rsid w:val="009D5693"/>
    <w:rsid w:val="009D6AD4"/>
    <w:rsid w:val="009E09C1"/>
    <w:rsid w:val="009E1141"/>
    <w:rsid w:val="009E28EC"/>
    <w:rsid w:val="009E3169"/>
    <w:rsid w:val="009E38E5"/>
    <w:rsid w:val="009E488B"/>
    <w:rsid w:val="009E569F"/>
    <w:rsid w:val="009F12F3"/>
    <w:rsid w:val="009F231D"/>
    <w:rsid w:val="009F3212"/>
    <w:rsid w:val="009F4B97"/>
    <w:rsid w:val="009F5FAC"/>
    <w:rsid w:val="009F6AE9"/>
    <w:rsid w:val="009F73BB"/>
    <w:rsid w:val="00A00C6B"/>
    <w:rsid w:val="00A05267"/>
    <w:rsid w:val="00A055C0"/>
    <w:rsid w:val="00A06B0F"/>
    <w:rsid w:val="00A07210"/>
    <w:rsid w:val="00A10A61"/>
    <w:rsid w:val="00A11571"/>
    <w:rsid w:val="00A13590"/>
    <w:rsid w:val="00A1560D"/>
    <w:rsid w:val="00A174DF"/>
    <w:rsid w:val="00A22D7A"/>
    <w:rsid w:val="00A265EC"/>
    <w:rsid w:val="00A26DEE"/>
    <w:rsid w:val="00A27FC8"/>
    <w:rsid w:val="00A329C6"/>
    <w:rsid w:val="00A3374D"/>
    <w:rsid w:val="00A363F2"/>
    <w:rsid w:val="00A4632E"/>
    <w:rsid w:val="00A46A6A"/>
    <w:rsid w:val="00A5167F"/>
    <w:rsid w:val="00A55ADD"/>
    <w:rsid w:val="00A5691A"/>
    <w:rsid w:val="00A62A0B"/>
    <w:rsid w:val="00A669ED"/>
    <w:rsid w:val="00A67565"/>
    <w:rsid w:val="00A718F4"/>
    <w:rsid w:val="00A75122"/>
    <w:rsid w:val="00A82154"/>
    <w:rsid w:val="00A84A82"/>
    <w:rsid w:val="00A84F81"/>
    <w:rsid w:val="00A8681F"/>
    <w:rsid w:val="00A92D79"/>
    <w:rsid w:val="00A93D67"/>
    <w:rsid w:val="00A95BA7"/>
    <w:rsid w:val="00A975EA"/>
    <w:rsid w:val="00A97E7C"/>
    <w:rsid w:val="00AA1E67"/>
    <w:rsid w:val="00AA39F0"/>
    <w:rsid w:val="00AA41B6"/>
    <w:rsid w:val="00AA6E2B"/>
    <w:rsid w:val="00AB1605"/>
    <w:rsid w:val="00AB2856"/>
    <w:rsid w:val="00AB6746"/>
    <w:rsid w:val="00AB703B"/>
    <w:rsid w:val="00AC70B0"/>
    <w:rsid w:val="00AC723D"/>
    <w:rsid w:val="00AD3D00"/>
    <w:rsid w:val="00AD69E2"/>
    <w:rsid w:val="00AD6D43"/>
    <w:rsid w:val="00AE5FAD"/>
    <w:rsid w:val="00AE68D8"/>
    <w:rsid w:val="00AE6998"/>
    <w:rsid w:val="00AF2FBC"/>
    <w:rsid w:val="00AF3835"/>
    <w:rsid w:val="00AF64A8"/>
    <w:rsid w:val="00AF698F"/>
    <w:rsid w:val="00AF6E04"/>
    <w:rsid w:val="00AF7002"/>
    <w:rsid w:val="00AF7382"/>
    <w:rsid w:val="00B021CF"/>
    <w:rsid w:val="00B02D37"/>
    <w:rsid w:val="00B03090"/>
    <w:rsid w:val="00B03459"/>
    <w:rsid w:val="00B03844"/>
    <w:rsid w:val="00B111CD"/>
    <w:rsid w:val="00B17F7F"/>
    <w:rsid w:val="00B206D5"/>
    <w:rsid w:val="00B27F60"/>
    <w:rsid w:val="00B3061C"/>
    <w:rsid w:val="00B31F20"/>
    <w:rsid w:val="00B329A7"/>
    <w:rsid w:val="00B34834"/>
    <w:rsid w:val="00B35B99"/>
    <w:rsid w:val="00B36D23"/>
    <w:rsid w:val="00B37192"/>
    <w:rsid w:val="00B4178F"/>
    <w:rsid w:val="00B428F3"/>
    <w:rsid w:val="00B45B4F"/>
    <w:rsid w:val="00B47F1E"/>
    <w:rsid w:val="00B52CCB"/>
    <w:rsid w:val="00B54C66"/>
    <w:rsid w:val="00B56F79"/>
    <w:rsid w:val="00B57911"/>
    <w:rsid w:val="00B60191"/>
    <w:rsid w:val="00B60F9C"/>
    <w:rsid w:val="00B622A9"/>
    <w:rsid w:val="00B6257E"/>
    <w:rsid w:val="00B6269B"/>
    <w:rsid w:val="00B70047"/>
    <w:rsid w:val="00B705BF"/>
    <w:rsid w:val="00B7147A"/>
    <w:rsid w:val="00B72B02"/>
    <w:rsid w:val="00B74448"/>
    <w:rsid w:val="00B80F8A"/>
    <w:rsid w:val="00B84E03"/>
    <w:rsid w:val="00B87245"/>
    <w:rsid w:val="00B900D3"/>
    <w:rsid w:val="00B93EB1"/>
    <w:rsid w:val="00B945D7"/>
    <w:rsid w:val="00B9724E"/>
    <w:rsid w:val="00BA34D8"/>
    <w:rsid w:val="00BA7E07"/>
    <w:rsid w:val="00BB01BE"/>
    <w:rsid w:val="00BB0F06"/>
    <w:rsid w:val="00BB1B31"/>
    <w:rsid w:val="00BB2FC9"/>
    <w:rsid w:val="00BB3482"/>
    <w:rsid w:val="00BC08F5"/>
    <w:rsid w:val="00BC113D"/>
    <w:rsid w:val="00BC2998"/>
    <w:rsid w:val="00BC61FF"/>
    <w:rsid w:val="00BE277A"/>
    <w:rsid w:val="00BE5452"/>
    <w:rsid w:val="00BE7785"/>
    <w:rsid w:val="00BF28EA"/>
    <w:rsid w:val="00BF443C"/>
    <w:rsid w:val="00BF68A7"/>
    <w:rsid w:val="00BF6E73"/>
    <w:rsid w:val="00BF6EB4"/>
    <w:rsid w:val="00C0026D"/>
    <w:rsid w:val="00C00B47"/>
    <w:rsid w:val="00C03393"/>
    <w:rsid w:val="00C04318"/>
    <w:rsid w:val="00C074EB"/>
    <w:rsid w:val="00C11488"/>
    <w:rsid w:val="00C130B2"/>
    <w:rsid w:val="00C14CFA"/>
    <w:rsid w:val="00C1790A"/>
    <w:rsid w:val="00C20810"/>
    <w:rsid w:val="00C21364"/>
    <w:rsid w:val="00C24C41"/>
    <w:rsid w:val="00C25CAA"/>
    <w:rsid w:val="00C268AC"/>
    <w:rsid w:val="00C33A3A"/>
    <w:rsid w:val="00C3648B"/>
    <w:rsid w:val="00C378C3"/>
    <w:rsid w:val="00C42A78"/>
    <w:rsid w:val="00C42B2E"/>
    <w:rsid w:val="00C44253"/>
    <w:rsid w:val="00C45F3F"/>
    <w:rsid w:val="00C478B3"/>
    <w:rsid w:val="00C5407A"/>
    <w:rsid w:val="00C578A6"/>
    <w:rsid w:val="00C631B7"/>
    <w:rsid w:val="00C63C0F"/>
    <w:rsid w:val="00C70F7C"/>
    <w:rsid w:val="00C711EF"/>
    <w:rsid w:val="00C73314"/>
    <w:rsid w:val="00C77148"/>
    <w:rsid w:val="00C815F8"/>
    <w:rsid w:val="00C81669"/>
    <w:rsid w:val="00C826FC"/>
    <w:rsid w:val="00C83B64"/>
    <w:rsid w:val="00C83F88"/>
    <w:rsid w:val="00C87DA1"/>
    <w:rsid w:val="00C91B51"/>
    <w:rsid w:val="00C924A0"/>
    <w:rsid w:val="00C9327A"/>
    <w:rsid w:val="00C94202"/>
    <w:rsid w:val="00C94B5E"/>
    <w:rsid w:val="00C96B62"/>
    <w:rsid w:val="00C973F7"/>
    <w:rsid w:val="00CA06CA"/>
    <w:rsid w:val="00CA26A0"/>
    <w:rsid w:val="00CA2C00"/>
    <w:rsid w:val="00CA52FA"/>
    <w:rsid w:val="00CA5AD3"/>
    <w:rsid w:val="00CA79C9"/>
    <w:rsid w:val="00CA7C75"/>
    <w:rsid w:val="00CB43F3"/>
    <w:rsid w:val="00CB4DC3"/>
    <w:rsid w:val="00CB59E0"/>
    <w:rsid w:val="00CC46A4"/>
    <w:rsid w:val="00CD1DDF"/>
    <w:rsid w:val="00CE0B3F"/>
    <w:rsid w:val="00CE3EFA"/>
    <w:rsid w:val="00CE4138"/>
    <w:rsid w:val="00CE4D36"/>
    <w:rsid w:val="00CE5921"/>
    <w:rsid w:val="00CF430E"/>
    <w:rsid w:val="00CF4E29"/>
    <w:rsid w:val="00D03857"/>
    <w:rsid w:val="00D0493E"/>
    <w:rsid w:val="00D05DF6"/>
    <w:rsid w:val="00D101FE"/>
    <w:rsid w:val="00D12329"/>
    <w:rsid w:val="00D17FDB"/>
    <w:rsid w:val="00D31347"/>
    <w:rsid w:val="00D31AB0"/>
    <w:rsid w:val="00D32F27"/>
    <w:rsid w:val="00D33EF4"/>
    <w:rsid w:val="00D3489F"/>
    <w:rsid w:val="00D351DF"/>
    <w:rsid w:val="00D3540C"/>
    <w:rsid w:val="00D37D61"/>
    <w:rsid w:val="00D46862"/>
    <w:rsid w:val="00D50338"/>
    <w:rsid w:val="00D50462"/>
    <w:rsid w:val="00D50C0A"/>
    <w:rsid w:val="00D50E8B"/>
    <w:rsid w:val="00D52D05"/>
    <w:rsid w:val="00D543D6"/>
    <w:rsid w:val="00D552E3"/>
    <w:rsid w:val="00D55890"/>
    <w:rsid w:val="00D5732F"/>
    <w:rsid w:val="00D62085"/>
    <w:rsid w:val="00D655B3"/>
    <w:rsid w:val="00D664CC"/>
    <w:rsid w:val="00D671B6"/>
    <w:rsid w:val="00D715B9"/>
    <w:rsid w:val="00D744B3"/>
    <w:rsid w:val="00D7587F"/>
    <w:rsid w:val="00D829C0"/>
    <w:rsid w:val="00D84CBA"/>
    <w:rsid w:val="00D91357"/>
    <w:rsid w:val="00D935B7"/>
    <w:rsid w:val="00D95C29"/>
    <w:rsid w:val="00D97230"/>
    <w:rsid w:val="00D97D4C"/>
    <w:rsid w:val="00DA0577"/>
    <w:rsid w:val="00DA20C9"/>
    <w:rsid w:val="00DA3A23"/>
    <w:rsid w:val="00DA6B66"/>
    <w:rsid w:val="00DA7742"/>
    <w:rsid w:val="00DB409C"/>
    <w:rsid w:val="00DB72D6"/>
    <w:rsid w:val="00DC0181"/>
    <w:rsid w:val="00DC0AED"/>
    <w:rsid w:val="00DC114E"/>
    <w:rsid w:val="00DC2534"/>
    <w:rsid w:val="00DC3D50"/>
    <w:rsid w:val="00DC5944"/>
    <w:rsid w:val="00DC6AD9"/>
    <w:rsid w:val="00DD0A09"/>
    <w:rsid w:val="00DD0E77"/>
    <w:rsid w:val="00DD1680"/>
    <w:rsid w:val="00DD2ADD"/>
    <w:rsid w:val="00DD2C4C"/>
    <w:rsid w:val="00DD4FCB"/>
    <w:rsid w:val="00DD58B2"/>
    <w:rsid w:val="00DD72D9"/>
    <w:rsid w:val="00DE02E1"/>
    <w:rsid w:val="00DE0669"/>
    <w:rsid w:val="00DE2A58"/>
    <w:rsid w:val="00DE2AAD"/>
    <w:rsid w:val="00DE5B3B"/>
    <w:rsid w:val="00DE7D0D"/>
    <w:rsid w:val="00DE7F1D"/>
    <w:rsid w:val="00DF0B17"/>
    <w:rsid w:val="00DF1EE3"/>
    <w:rsid w:val="00DF5FF6"/>
    <w:rsid w:val="00DF7EC5"/>
    <w:rsid w:val="00E1051F"/>
    <w:rsid w:val="00E236D3"/>
    <w:rsid w:val="00E23815"/>
    <w:rsid w:val="00E24EBD"/>
    <w:rsid w:val="00E30ECF"/>
    <w:rsid w:val="00E314F5"/>
    <w:rsid w:val="00E3409D"/>
    <w:rsid w:val="00E444B4"/>
    <w:rsid w:val="00E47618"/>
    <w:rsid w:val="00E50B49"/>
    <w:rsid w:val="00E50D0C"/>
    <w:rsid w:val="00E552E4"/>
    <w:rsid w:val="00E60069"/>
    <w:rsid w:val="00E622A9"/>
    <w:rsid w:val="00E63898"/>
    <w:rsid w:val="00E70398"/>
    <w:rsid w:val="00E7300E"/>
    <w:rsid w:val="00E73FB3"/>
    <w:rsid w:val="00E81328"/>
    <w:rsid w:val="00E846AD"/>
    <w:rsid w:val="00E84813"/>
    <w:rsid w:val="00E94370"/>
    <w:rsid w:val="00EA2EAA"/>
    <w:rsid w:val="00EA311F"/>
    <w:rsid w:val="00EB2BBE"/>
    <w:rsid w:val="00EB530E"/>
    <w:rsid w:val="00EB7670"/>
    <w:rsid w:val="00EC1038"/>
    <w:rsid w:val="00EC45E1"/>
    <w:rsid w:val="00EC521B"/>
    <w:rsid w:val="00ED08CA"/>
    <w:rsid w:val="00ED271A"/>
    <w:rsid w:val="00ED548F"/>
    <w:rsid w:val="00ED61EC"/>
    <w:rsid w:val="00ED72EC"/>
    <w:rsid w:val="00ED797A"/>
    <w:rsid w:val="00ED7C6A"/>
    <w:rsid w:val="00EE13BE"/>
    <w:rsid w:val="00EE2E6F"/>
    <w:rsid w:val="00EE3A72"/>
    <w:rsid w:val="00EE7448"/>
    <w:rsid w:val="00EF6234"/>
    <w:rsid w:val="00F00B0F"/>
    <w:rsid w:val="00F00EB4"/>
    <w:rsid w:val="00F01814"/>
    <w:rsid w:val="00F01898"/>
    <w:rsid w:val="00F0718A"/>
    <w:rsid w:val="00F15E1B"/>
    <w:rsid w:val="00F17036"/>
    <w:rsid w:val="00F174FB"/>
    <w:rsid w:val="00F202A5"/>
    <w:rsid w:val="00F20D40"/>
    <w:rsid w:val="00F22496"/>
    <w:rsid w:val="00F25950"/>
    <w:rsid w:val="00F27CBA"/>
    <w:rsid w:val="00F42575"/>
    <w:rsid w:val="00F43722"/>
    <w:rsid w:val="00F444BD"/>
    <w:rsid w:val="00F50EC0"/>
    <w:rsid w:val="00F5243A"/>
    <w:rsid w:val="00F525BF"/>
    <w:rsid w:val="00F530B5"/>
    <w:rsid w:val="00F56C15"/>
    <w:rsid w:val="00F60450"/>
    <w:rsid w:val="00F60C70"/>
    <w:rsid w:val="00F65116"/>
    <w:rsid w:val="00F66CCD"/>
    <w:rsid w:val="00F66F90"/>
    <w:rsid w:val="00F70ADF"/>
    <w:rsid w:val="00F76E4C"/>
    <w:rsid w:val="00F77C86"/>
    <w:rsid w:val="00F8299B"/>
    <w:rsid w:val="00F84AA0"/>
    <w:rsid w:val="00F852E1"/>
    <w:rsid w:val="00F8552E"/>
    <w:rsid w:val="00F86BD9"/>
    <w:rsid w:val="00F9192E"/>
    <w:rsid w:val="00F91FE3"/>
    <w:rsid w:val="00F95115"/>
    <w:rsid w:val="00FA2EFD"/>
    <w:rsid w:val="00FA510D"/>
    <w:rsid w:val="00FA5D6B"/>
    <w:rsid w:val="00FA6154"/>
    <w:rsid w:val="00FB3F05"/>
    <w:rsid w:val="00FC1D79"/>
    <w:rsid w:val="00FC7392"/>
    <w:rsid w:val="00FC7DBA"/>
    <w:rsid w:val="00FD19DB"/>
    <w:rsid w:val="00FD5727"/>
    <w:rsid w:val="00FD6C78"/>
    <w:rsid w:val="00FF073A"/>
    <w:rsid w:val="00FF16A2"/>
    <w:rsid w:val="00FF2EE0"/>
    <w:rsid w:val="00FF564A"/>
    <w:rsid w:val="00FF6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8A5A3"/>
  <w15:chartTrackingRefBased/>
  <w15:docId w15:val="{71090E90-735A-5348-9BB7-1A519E98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20"/>
    <w:pPr>
      <w:spacing w:line="276" w:lineRule="auto"/>
      <w:ind w:left="720" w:hanging="360"/>
    </w:pPr>
    <w:rPr>
      <w:rFonts w:ascii="Times New Roman" w:eastAsia="Roboto" w:hAnsi="Times New Roman" w:cs="Roboto"/>
      <w:kern w:val="0"/>
      <w:sz w:val="26"/>
      <w:szCs w:val="26"/>
      <w:lang w:eastAsia="en-GB"/>
      <w14:ligatures w14:val="none"/>
    </w:rPr>
  </w:style>
  <w:style w:type="paragraph" w:styleId="Heading1">
    <w:name w:val="heading 1"/>
    <w:basedOn w:val="Normal"/>
    <w:next w:val="Normal"/>
    <w:link w:val="Heading1Char"/>
    <w:uiPriority w:val="9"/>
    <w:qFormat/>
    <w:rsid w:val="005D70DA"/>
    <w:pPr>
      <w:keepNext/>
      <w:keepLines/>
      <w:spacing w:before="400" w:after="120"/>
      <w:ind w:left="360"/>
      <w:outlineLvl w:val="0"/>
    </w:pPr>
    <w:rPr>
      <w:b/>
      <w:sz w:val="40"/>
      <w:szCs w:val="40"/>
      <w:u w:val="single"/>
    </w:rPr>
  </w:style>
  <w:style w:type="paragraph" w:styleId="Heading2">
    <w:name w:val="heading 2"/>
    <w:basedOn w:val="Normal"/>
    <w:next w:val="Normal"/>
    <w:link w:val="Heading2Char"/>
    <w:uiPriority w:val="9"/>
    <w:unhideWhenUsed/>
    <w:qFormat/>
    <w:rsid w:val="00201736"/>
    <w:pPr>
      <w:keepNext/>
      <w:keepLines/>
      <w:spacing w:before="360" w:after="120"/>
      <w:ind w:left="360"/>
      <w:outlineLvl w:val="1"/>
    </w:pPr>
    <w:rPr>
      <w:b/>
      <w:sz w:val="32"/>
      <w:szCs w:val="32"/>
      <w:u w:val="single"/>
    </w:rPr>
  </w:style>
  <w:style w:type="paragraph" w:styleId="Heading3">
    <w:name w:val="heading 3"/>
    <w:basedOn w:val="Normal"/>
    <w:next w:val="Normal"/>
    <w:link w:val="Heading3Char"/>
    <w:uiPriority w:val="9"/>
    <w:semiHidden/>
    <w:unhideWhenUsed/>
    <w:qFormat/>
    <w:rsid w:val="005115CF"/>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115CF"/>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115CF"/>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5115C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0DA"/>
    <w:rPr>
      <w:rFonts w:ascii="Times New Roman" w:eastAsia="Roboto" w:hAnsi="Times New Roman" w:cs="Roboto"/>
      <w:b/>
      <w:kern w:val="0"/>
      <w:sz w:val="40"/>
      <w:szCs w:val="40"/>
      <w:u w:val="single"/>
      <w:lang w:eastAsia="en-GB"/>
      <w14:ligatures w14:val="none"/>
    </w:rPr>
  </w:style>
  <w:style w:type="character" w:customStyle="1" w:styleId="Heading2Char">
    <w:name w:val="Heading 2 Char"/>
    <w:basedOn w:val="DefaultParagraphFont"/>
    <w:link w:val="Heading2"/>
    <w:uiPriority w:val="9"/>
    <w:rsid w:val="00201736"/>
    <w:rPr>
      <w:rFonts w:ascii="Times New Roman" w:eastAsia="Roboto" w:hAnsi="Times New Roman" w:cs="Roboto"/>
      <w:b/>
      <w:kern w:val="0"/>
      <w:sz w:val="32"/>
      <w:szCs w:val="32"/>
      <w:u w:val="single"/>
      <w:lang w:eastAsia="en-GB"/>
      <w14:ligatures w14:val="none"/>
    </w:rPr>
  </w:style>
  <w:style w:type="character" w:customStyle="1" w:styleId="Heading3Char">
    <w:name w:val="Heading 3 Char"/>
    <w:basedOn w:val="DefaultParagraphFont"/>
    <w:link w:val="Heading3"/>
    <w:uiPriority w:val="9"/>
    <w:semiHidden/>
    <w:rsid w:val="005115CF"/>
    <w:rPr>
      <w:rFonts w:ascii="Roboto" w:eastAsia="Roboto" w:hAnsi="Roboto" w:cs="Roboto"/>
      <w:color w:val="434343"/>
      <w:kern w:val="0"/>
      <w:sz w:val="28"/>
      <w:szCs w:val="28"/>
      <w:lang w:eastAsia="en-GB"/>
      <w14:ligatures w14:val="none"/>
    </w:rPr>
  </w:style>
  <w:style w:type="character" w:customStyle="1" w:styleId="Heading4Char">
    <w:name w:val="Heading 4 Char"/>
    <w:basedOn w:val="DefaultParagraphFont"/>
    <w:link w:val="Heading4"/>
    <w:uiPriority w:val="9"/>
    <w:semiHidden/>
    <w:rsid w:val="005115CF"/>
    <w:rPr>
      <w:rFonts w:ascii="Roboto" w:eastAsia="Roboto" w:hAnsi="Roboto" w:cs="Roboto"/>
      <w:color w:val="666666"/>
      <w:kern w:val="0"/>
      <w:lang w:eastAsia="en-GB"/>
      <w14:ligatures w14:val="none"/>
    </w:rPr>
  </w:style>
  <w:style w:type="character" w:customStyle="1" w:styleId="Heading5Char">
    <w:name w:val="Heading 5 Char"/>
    <w:basedOn w:val="DefaultParagraphFont"/>
    <w:link w:val="Heading5"/>
    <w:uiPriority w:val="9"/>
    <w:semiHidden/>
    <w:rsid w:val="005115CF"/>
    <w:rPr>
      <w:rFonts w:ascii="Roboto" w:eastAsia="Roboto" w:hAnsi="Roboto" w:cs="Roboto"/>
      <w:color w:val="666666"/>
      <w:kern w:val="0"/>
      <w:sz w:val="22"/>
      <w:szCs w:val="22"/>
      <w:lang w:eastAsia="en-GB"/>
      <w14:ligatures w14:val="none"/>
    </w:rPr>
  </w:style>
  <w:style w:type="character" w:customStyle="1" w:styleId="Heading6Char">
    <w:name w:val="Heading 6 Char"/>
    <w:basedOn w:val="DefaultParagraphFont"/>
    <w:link w:val="Heading6"/>
    <w:uiPriority w:val="9"/>
    <w:semiHidden/>
    <w:rsid w:val="005115CF"/>
    <w:rPr>
      <w:rFonts w:ascii="Roboto" w:eastAsia="Roboto" w:hAnsi="Roboto" w:cs="Roboto"/>
      <w:i/>
      <w:color w:val="666666"/>
      <w:kern w:val="0"/>
      <w:sz w:val="22"/>
      <w:szCs w:val="22"/>
      <w:lang w:eastAsia="en-GB"/>
      <w14:ligatures w14:val="none"/>
    </w:rPr>
  </w:style>
  <w:style w:type="paragraph" w:styleId="Title">
    <w:name w:val="Title"/>
    <w:basedOn w:val="Normal"/>
    <w:next w:val="Normal"/>
    <w:link w:val="TitleChar"/>
    <w:uiPriority w:val="10"/>
    <w:qFormat/>
    <w:rsid w:val="005115CF"/>
    <w:pPr>
      <w:keepNext/>
      <w:keepLines/>
    </w:pPr>
    <w:rPr>
      <w:rFonts w:ascii="Lobster" w:eastAsia="Lobster" w:hAnsi="Lobster" w:cs="Lobster"/>
      <w:color w:val="FF00FF"/>
      <w:sz w:val="62"/>
      <w:szCs w:val="62"/>
      <w:u w:val="single"/>
      <w:shd w:val="clear" w:color="auto" w:fill="D0E0E3"/>
    </w:rPr>
  </w:style>
  <w:style w:type="character" w:customStyle="1" w:styleId="TitleChar">
    <w:name w:val="Title Char"/>
    <w:basedOn w:val="DefaultParagraphFont"/>
    <w:link w:val="Title"/>
    <w:uiPriority w:val="10"/>
    <w:rsid w:val="005115CF"/>
    <w:rPr>
      <w:rFonts w:ascii="Lobster" w:eastAsia="Lobster" w:hAnsi="Lobster" w:cs="Lobster"/>
      <w:color w:val="FF00FF"/>
      <w:kern w:val="0"/>
      <w:sz w:val="62"/>
      <w:szCs w:val="62"/>
      <w:u w:val="single"/>
      <w:lang w:eastAsia="en-GB"/>
      <w14:ligatures w14:val="none"/>
    </w:rPr>
  </w:style>
  <w:style w:type="paragraph" w:styleId="Subtitle">
    <w:name w:val="Subtitle"/>
    <w:basedOn w:val="Normal"/>
    <w:next w:val="Normal"/>
    <w:link w:val="SubtitleChar"/>
    <w:uiPriority w:val="11"/>
    <w:qFormat/>
    <w:rsid w:val="005115CF"/>
    <w:pPr>
      <w:keepNext/>
      <w:keepLines/>
      <w:spacing w:after="320"/>
      <w:ind w:left="0" w:firstLine="0"/>
    </w:pPr>
    <w:rPr>
      <w:rFonts w:ascii="Bree Serif" w:eastAsia="Bree Serif" w:hAnsi="Bree Serif" w:cs="Bree Serif"/>
      <w:b/>
      <w:i/>
      <w:color w:val="E06666"/>
      <w:sz w:val="44"/>
      <w:szCs w:val="44"/>
      <w:u w:val="single"/>
    </w:rPr>
  </w:style>
  <w:style w:type="character" w:customStyle="1" w:styleId="SubtitleChar">
    <w:name w:val="Subtitle Char"/>
    <w:basedOn w:val="DefaultParagraphFont"/>
    <w:link w:val="Subtitle"/>
    <w:uiPriority w:val="11"/>
    <w:rsid w:val="005115CF"/>
    <w:rPr>
      <w:rFonts w:ascii="Bree Serif" w:eastAsia="Bree Serif" w:hAnsi="Bree Serif" w:cs="Bree Serif"/>
      <w:b/>
      <w:i/>
      <w:color w:val="E06666"/>
      <w:kern w:val="0"/>
      <w:sz w:val="44"/>
      <w:szCs w:val="44"/>
      <w:u w:val="single"/>
      <w:lang w:eastAsia="en-GB"/>
      <w14:ligatures w14:val="none"/>
    </w:rPr>
  </w:style>
  <w:style w:type="character" w:styleId="Hyperlink">
    <w:name w:val="Hyperlink"/>
    <w:basedOn w:val="DefaultParagraphFont"/>
    <w:uiPriority w:val="99"/>
    <w:unhideWhenUsed/>
    <w:rsid w:val="005115CF"/>
    <w:rPr>
      <w:color w:val="0563C1" w:themeColor="hyperlink"/>
      <w:u w:val="single"/>
    </w:rPr>
  </w:style>
  <w:style w:type="character" w:styleId="UnresolvedMention">
    <w:name w:val="Unresolved Mention"/>
    <w:basedOn w:val="DefaultParagraphFont"/>
    <w:uiPriority w:val="99"/>
    <w:semiHidden/>
    <w:unhideWhenUsed/>
    <w:rsid w:val="005115CF"/>
    <w:rPr>
      <w:color w:val="605E5C"/>
      <w:shd w:val="clear" w:color="auto" w:fill="E1DFDD"/>
    </w:rPr>
  </w:style>
  <w:style w:type="paragraph" w:styleId="FootnoteText">
    <w:name w:val="footnote text"/>
    <w:link w:val="FootnoteTextChar"/>
    <w:uiPriority w:val="99"/>
    <w:unhideWhenUsed/>
    <w:rsid w:val="005115CF"/>
    <w:pPr>
      <w:ind w:left="720" w:hanging="360"/>
    </w:pPr>
    <w:rPr>
      <w:rFonts w:ascii="Roboto" w:eastAsia="Roboto" w:hAnsi="Roboto" w:cs="Roboto"/>
      <w:kern w:val="0"/>
      <w:sz w:val="18"/>
      <w:szCs w:val="20"/>
      <w:lang w:eastAsia="en-GB"/>
      <w14:ligatures w14:val="none"/>
    </w:rPr>
  </w:style>
  <w:style w:type="character" w:customStyle="1" w:styleId="FootnoteTextChar">
    <w:name w:val="Footnote Text Char"/>
    <w:basedOn w:val="DefaultParagraphFont"/>
    <w:link w:val="FootnoteText"/>
    <w:uiPriority w:val="99"/>
    <w:rsid w:val="005115CF"/>
    <w:rPr>
      <w:rFonts w:ascii="Roboto" w:eastAsia="Roboto" w:hAnsi="Roboto" w:cs="Roboto"/>
      <w:kern w:val="0"/>
      <w:sz w:val="18"/>
      <w:szCs w:val="20"/>
      <w:lang w:eastAsia="en-GB"/>
      <w14:ligatures w14:val="none"/>
    </w:rPr>
  </w:style>
  <w:style w:type="character" w:styleId="FootnoteReference">
    <w:name w:val="footnote reference"/>
    <w:basedOn w:val="DefaultParagraphFont"/>
    <w:uiPriority w:val="99"/>
    <w:semiHidden/>
    <w:unhideWhenUsed/>
    <w:rsid w:val="005115CF"/>
    <w:rPr>
      <w:vertAlign w:val="superscript"/>
    </w:rPr>
  </w:style>
  <w:style w:type="paragraph" w:styleId="ListParagraph">
    <w:name w:val="List Paragraph"/>
    <w:basedOn w:val="Normal"/>
    <w:uiPriority w:val="34"/>
    <w:qFormat/>
    <w:rsid w:val="005115CF"/>
    <w:pPr>
      <w:contextualSpacing/>
    </w:pPr>
  </w:style>
  <w:style w:type="character" w:styleId="CommentReference">
    <w:name w:val="annotation reference"/>
    <w:basedOn w:val="DefaultParagraphFont"/>
    <w:uiPriority w:val="99"/>
    <w:semiHidden/>
    <w:unhideWhenUsed/>
    <w:rsid w:val="005115CF"/>
    <w:rPr>
      <w:sz w:val="16"/>
      <w:szCs w:val="16"/>
    </w:rPr>
  </w:style>
  <w:style w:type="paragraph" w:styleId="CommentText">
    <w:name w:val="annotation text"/>
    <w:basedOn w:val="Normal"/>
    <w:link w:val="CommentTextChar"/>
    <w:uiPriority w:val="99"/>
    <w:semiHidden/>
    <w:unhideWhenUsed/>
    <w:rsid w:val="005115CF"/>
    <w:pPr>
      <w:spacing w:line="240" w:lineRule="auto"/>
    </w:pPr>
    <w:rPr>
      <w:sz w:val="20"/>
      <w:szCs w:val="20"/>
    </w:rPr>
  </w:style>
  <w:style w:type="character" w:customStyle="1" w:styleId="CommentTextChar">
    <w:name w:val="Comment Text Char"/>
    <w:basedOn w:val="DefaultParagraphFont"/>
    <w:link w:val="CommentText"/>
    <w:uiPriority w:val="99"/>
    <w:semiHidden/>
    <w:rsid w:val="005115CF"/>
    <w:rPr>
      <w:rFonts w:ascii="Roboto" w:eastAsia="Roboto" w:hAnsi="Roboto" w:cs="Roboto"/>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115CF"/>
    <w:rPr>
      <w:b/>
      <w:bCs/>
    </w:rPr>
  </w:style>
  <w:style w:type="character" w:customStyle="1" w:styleId="CommentSubjectChar">
    <w:name w:val="Comment Subject Char"/>
    <w:basedOn w:val="CommentTextChar"/>
    <w:link w:val="CommentSubject"/>
    <w:uiPriority w:val="99"/>
    <w:semiHidden/>
    <w:rsid w:val="005115CF"/>
    <w:rPr>
      <w:rFonts w:ascii="Roboto" w:eastAsia="Roboto" w:hAnsi="Roboto" w:cs="Roboto"/>
      <w:b/>
      <w:bCs/>
      <w:kern w:val="0"/>
      <w:sz w:val="20"/>
      <w:szCs w:val="20"/>
      <w:lang w:eastAsia="en-GB"/>
      <w14:ligatures w14:val="none"/>
    </w:rPr>
  </w:style>
  <w:style w:type="paragraph" w:styleId="NormalWeb">
    <w:name w:val="Normal (Web)"/>
    <w:basedOn w:val="Normal"/>
    <w:uiPriority w:val="99"/>
    <w:unhideWhenUsed/>
    <w:rsid w:val="005115CF"/>
    <w:pPr>
      <w:spacing w:before="100" w:beforeAutospacing="1" w:after="100" w:afterAutospacing="1" w:line="240" w:lineRule="auto"/>
      <w:ind w:left="0" w:firstLine="0"/>
    </w:pPr>
    <w:rPr>
      <w:rFonts w:eastAsia="Times New Roman" w:cs="Times New Roman"/>
      <w:sz w:val="24"/>
      <w:szCs w:val="24"/>
    </w:rPr>
  </w:style>
  <w:style w:type="paragraph" w:styleId="Header">
    <w:name w:val="header"/>
    <w:basedOn w:val="Normal"/>
    <w:link w:val="HeaderChar"/>
    <w:uiPriority w:val="99"/>
    <w:unhideWhenUsed/>
    <w:rsid w:val="005115CF"/>
    <w:pPr>
      <w:tabs>
        <w:tab w:val="center" w:pos="4513"/>
        <w:tab w:val="right" w:pos="9026"/>
      </w:tabs>
      <w:spacing w:line="240" w:lineRule="auto"/>
    </w:pPr>
  </w:style>
  <w:style w:type="character" w:customStyle="1" w:styleId="HeaderChar">
    <w:name w:val="Header Char"/>
    <w:basedOn w:val="DefaultParagraphFont"/>
    <w:link w:val="Header"/>
    <w:uiPriority w:val="99"/>
    <w:rsid w:val="005115CF"/>
    <w:rPr>
      <w:rFonts w:ascii="Roboto" w:eastAsia="Roboto" w:hAnsi="Roboto" w:cs="Roboto"/>
      <w:kern w:val="0"/>
      <w:sz w:val="26"/>
      <w:szCs w:val="26"/>
      <w:lang w:eastAsia="en-GB"/>
      <w14:ligatures w14:val="none"/>
    </w:rPr>
  </w:style>
  <w:style w:type="paragraph" w:styleId="Footer">
    <w:name w:val="footer"/>
    <w:basedOn w:val="Normal"/>
    <w:link w:val="FooterChar"/>
    <w:uiPriority w:val="99"/>
    <w:unhideWhenUsed/>
    <w:rsid w:val="005115CF"/>
    <w:pPr>
      <w:tabs>
        <w:tab w:val="center" w:pos="4513"/>
        <w:tab w:val="right" w:pos="9026"/>
      </w:tabs>
      <w:spacing w:line="240" w:lineRule="auto"/>
    </w:pPr>
  </w:style>
  <w:style w:type="character" w:customStyle="1" w:styleId="FooterChar">
    <w:name w:val="Footer Char"/>
    <w:basedOn w:val="DefaultParagraphFont"/>
    <w:link w:val="Footer"/>
    <w:uiPriority w:val="99"/>
    <w:rsid w:val="005115CF"/>
    <w:rPr>
      <w:rFonts w:ascii="Roboto" w:eastAsia="Roboto" w:hAnsi="Roboto" w:cs="Roboto"/>
      <w:kern w:val="0"/>
      <w:sz w:val="26"/>
      <w:szCs w:val="26"/>
      <w:lang w:eastAsia="en-GB"/>
      <w14:ligatures w14:val="none"/>
    </w:rPr>
  </w:style>
  <w:style w:type="character" w:customStyle="1" w:styleId="apple-converted-space">
    <w:name w:val="apple-converted-space"/>
    <w:basedOn w:val="DefaultParagraphFont"/>
    <w:rsid w:val="005115CF"/>
  </w:style>
  <w:style w:type="paragraph" w:styleId="Revision">
    <w:name w:val="Revision"/>
    <w:hidden/>
    <w:uiPriority w:val="99"/>
    <w:semiHidden/>
    <w:rsid w:val="005115CF"/>
    <w:rPr>
      <w:rFonts w:ascii="Roboto" w:eastAsia="Roboto" w:hAnsi="Roboto" w:cs="Roboto"/>
      <w:kern w:val="0"/>
      <w:sz w:val="26"/>
      <w:szCs w:val="26"/>
      <w:lang w:eastAsia="en-GB"/>
      <w14:ligatures w14:val="none"/>
    </w:rPr>
  </w:style>
  <w:style w:type="character" w:styleId="FollowedHyperlink">
    <w:name w:val="FollowedHyperlink"/>
    <w:basedOn w:val="DefaultParagraphFont"/>
    <w:uiPriority w:val="99"/>
    <w:semiHidden/>
    <w:unhideWhenUsed/>
    <w:rsid w:val="005115CF"/>
    <w:rPr>
      <w:color w:val="954F72" w:themeColor="followedHyperlink"/>
      <w:u w:val="single"/>
    </w:rPr>
  </w:style>
  <w:style w:type="paragraph" w:styleId="TOCHeading">
    <w:name w:val="TOC Heading"/>
    <w:basedOn w:val="Heading1"/>
    <w:next w:val="Normal"/>
    <w:uiPriority w:val="39"/>
    <w:unhideWhenUsed/>
    <w:qFormat/>
    <w:rsid w:val="00AF7382"/>
    <w:pPr>
      <w:spacing w:before="480" w:after="0"/>
      <w:ind w:left="0" w:firstLine="0"/>
      <w:outlineLvl w:val="9"/>
    </w:pPr>
    <w:rPr>
      <w:rFonts w:asciiTheme="majorHAnsi" w:eastAsiaTheme="majorEastAsia" w:hAnsiTheme="majorHAnsi" w:cstheme="majorBidi"/>
      <w:b w:val="0"/>
      <w:bCs/>
      <w:color w:val="2F5496" w:themeColor="accent1" w:themeShade="BF"/>
      <w:sz w:val="28"/>
      <w:szCs w:val="28"/>
      <w:lang w:val="en-US" w:eastAsia="en-US"/>
    </w:rPr>
  </w:style>
  <w:style w:type="paragraph" w:styleId="TOC2">
    <w:name w:val="toc 2"/>
    <w:basedOn w:val="Normal"/>
    <w:next w:val="Normal"/>
    <w:autoRedefine/>
    <w:uiPriority w:val="39"/>
    <w:unhideWhenUsed/>
    <w:rsid w:val="00AF7382"/>
    <w:pPr>
      <w:ind w:left="0" w:firstLine="0"/>
    </w:pPr>
    <w:rPr>
      <w:rFonts w:asciiTheme="minorHAnsi" w:hAnsiTheme="minorHAnsi" w:cstheme="minorHAnsi"/>
      <w:b/>
      <w:bCs/>
      <w:smallCaps/>
      <w:sz w:val="22"/>
      <w:szCs w:val="22"/>
    </w:rPr>
  </w:style>
  <w:style w:type="paragraph" w:styleId="TOC1">
    <w:name w:val="toc 1"/>
    <w:basedOn w:val="Normal"/>
    <w:next w:val="Normal"/>
    <w:autoRedefine/>
    <w:uiPriority w:val="39"/>
    <w:unhideWhenUsed/>
    <w:rsid w:val="00A26DEE"/>
    <w:pPr>
      <w:spacing w:before="360" w:after="360"/>
      <w:ind w:left="0" w:firstLine="0"/>
    </w:pPr>
    <w:rPr>
      <w:rFonts w:asciiTheme="minorHAnsi" w:hAnsiTheme="minorHAnsi" w:cstheme="minorHAnsi"/>
      <w:b/>
      <w:bCs/>
      <w:caps/>
      <w:sz w:val="22"/>
      <w:szCs w:val="22"/>
      <w:u w:val="single"/>
    </w:rPr>
  </w:style>
  <w:style w:type="paragraph" w:styleId="TOC3">
    <w:name w:val="toc 3"/>
    <w:basedOn w:val="Normal"/>
    <w:next w:val="Normal"/>
    <w:autoRedefine/>
    <w:uiPriority w:val="39"/>
    <w:unhideWhenUsed/>
    <w:rsid w:val="00AF7382"/>
    <w:pPr>
      <w:ind w:left="0" w:firstLine="0"/>
    </w:pPr>
    <w:rPr>
      <w:rFonts w:asciiTheme="minorHAnsi" w:hAnsiTheme="minorHAnsi" w:cstheme="minorHAnsi"/>
      <w:smallCaps/>
      <w:sz w:val="22"/>
      <w:szCs w:val="22"/>
    </w:rPr>
  </w:style>
  <w:style w:type="paragraph" w:styleId="TOC4">
    <w:name w:val="toc 4"/>
    <w:basedOn w:val="Normal"/>
    <w:next w:val="Normal"/>
    <w:autoRedefine/>
    <w:uiPriority w:val="39"/>
    <w:unhideWhenUsed/>
    <w:rsid w:val="00AF7382"/>
    <w:pPr>
      <w:ind w:left="0" w:firstLine="0"/>
    </w:pPr>
    <w:rPr>
      <w:rFonts w:asciiTheme="minorHAnsi" w:hAnsiTheme="minorHAnsi" w:cstheme="minorHAnsi"/>
      <w:sz w:val="22"/>
      <w:szCs w:val="22"/>
    </w:rPr>
  </w:style>
  <w:style w:type="paragraph" w:styleId="TOC5">
    <w:name w:val="toc 5"/>
    <w:basedOn w:val="Normal"/>
    <w:next w:val="Normal"/>
    <w:autoRedefine/>
    <w:uiPriority w:val="39"/>
    <w:unhideWhenUsed/>
    <w:rsid w:val="00AF7382"/>
    <w:pPr>
      <w:ind w:left="0" w:firstLine="0"/>
    </w:pPr>
    <w:rPr>
      <w:rFonts w:asciiTheme="minorHAnsi" w:hAnsiTheme="minorHAnsi" w:cstheme="minorHAnsi"/>
      <w:sz w:val="22"/>
      <w:szCs w:val="22"/>
    </w:rPr>
  </w:style>
  <w:style w:type="paragraph" w:styleId="TOC6">
    <w:name w:val="toc 6"/>
    <w:basedOn w:val="Normal"/>
    <w:next w:val="Normal"/>
    <w:autoRedefine/>
    <w:uiPriority w:val="39"/>
    <w:unhideWhenUsed/>
    <w:rsid w:val="00AF7382"/>
    <w:pPr>
      <w:ind w:left="0" w:firstLine="0"/>
    </w:pPr>
    <w:rPr>
      <w:rFonts w:asciiTheme="minorHAnsi" w:hAnsiTheme="minorHAnsi" w:cstheme="minorHAnsi"/>
      <w:sz w:val="22"/>
      <w:szCs w:val="22"/>
    </w:rPr>
  </w:style>
  <w:style w:type="paragraph" w:styleId="TOC7">
    <w:name w:val="toc 7"/>
    <w:basedOn w:val="Normal"/>
    <w:next w:val="Normal"/>
    <w:autoRedefine/>
    <w:uiPriority w:val="39"/>
    <w:unhideWhenUsed/>
    <w:rsid w:val="00AF7382"/>
    <w:pPr>
      <w:ind w:left="0" w:firstLine="0"/>
    </w:pPr>
    <w:rPr>
      <w:rFonts w:asciiTheme="minorHAnsi" w:hAnsiTheme="minorHAnsi" w:cstheme="minorHAnsi"/>
      <w:sz w:val="22"/>
      <w:szCs w:val="22"/>
    </w:rPr>
  </w:style>
  <w:style w:type="paragraph" w:styleId="TOC8">
    <w:name w:val="toc 8"/>
    <w:basedOn w:val="Normal"/>
    <w:next w:val="Normal"/>
    <w:autoRedefine/>
    <w:uiPriority w:val="39"/>
    <w:unhideWhenUsed/>
    <w:rsid w:val="00AF7382"/>
    <w:pPr>
      <w:ind w:left="0" w:firstLine="0"/>
    </w:pPr>
    <w:rPr>
      <w:rFonts w:asciiTheme="minorHAnsi" w:hAnsiTheme="minorHAnsi" w:cstheme="minorHAnsi"/>
      <w:sz w:val="22"/>
      <w:szCs w:val="22"/>
    </w:rPr>
  </w:style>
  <w:style w:type="paragraph" w:styleId="TOC9">
    <w:name w:val="toc 9"/>
    <w:basedOn w:val="Normal"/>
    <w:next w:val="Normal"/>
    <w:autoRedefine/>
    <w:uiPriority w:val="39"/>
    <w:unhideWhenUsed/>
    <w:rsid w:val="00AF7382"/>
    <w:pPr>
      <w:ind w:left="0" w:firstLine="0"/>
    </w:pPr>
    <w:rPr>
      <w:rFonts w:asciiTheme="minorHAnsi" w:hAnsiTheme="minorHAnsi" w:cstheme="minorHAnsi"/>
      <w:sz w:val="22"/>
      <w:szCs w:val="22"/>
    </w:rPr>
  </w:style>
  <w:style w:type="character" w:styleId="PageNumber">
    <w:name w:val="page number"/>
    <w:basedOn w:val="DefaultParagraphFont"/>
    <w:uiPriority w:val="99"/>
    <w:semiHidden/>
    <w:unhideWhenUsed/>
    <w:rsid w:val="006C7A20"/>
  </w:style>
  <w:style w:type="character" w:customStyle="1" w:styleId="s4">
    <w:name w:val="s4"/>
    <w:basedOn w:val="DefaultParagraphFont"/>
    <w:rsid w:val="000D76FC"/>
  </w:style>
  <w:style w:type="character" w:customStyle="1" w:styleId="s2">
    <w:name w:val="s2"/>
    <w:basedOn w:val="DefaultParagraphFont"/>
    <w:rsid w:val="000D7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4925">
      <w:bodyDiv w:val="1"/>
      <w:marLeft w:val="0"/>
      <w:marRight w:val="0"/>
      <w:marTop w:val="0"/>
      <w:marBottom w:val="0"/>
      <w:divBdr>
        <w:top w:val="none" w:sz="0" w:space="0" w:color="auto"/>
        <w:left w:val="none" w:sz="0" w:space="0" w:color="auto"/>
        <w:bottom w:val="none" w:sz="0" w:space="0" w:color="auto"/>
        <w:right w:val="none" w:sz="0" w:space="0" w:color="auto"/>
      </w:divBdr>
      <w:divsChild>
        <w:div w:id="2105805054">
          <w:marLeft w:val="0"/>
          <w:marRight w:val="0"/>
          <w:marTop w:val="0"/>
          <w:marBottom w:val="0"/>
          <w:divBdr>
            <w:top w:val="none" w:sz="0" w:space="0" w:color="auto"/>
            <w:left w:val="none" w:sz="0" w:space="0" w:color="auto"/>
            <w:bottom w:val="none" w:sz="0" w:space="0" w:color="auto"/>
            <w:right w:val="none" w:sz="0" w:space="0" w:color="auto"/>
          </w:divBdr>
          <w:divsChild>
            <w:div w:id="1706903363">
              <w:marLeft w:val="0"/>
              <w:marRight w:val="0"/>
              <w:marTop w:val="0"/>
              <w:marBottom w:val="0"/>
              <w:divBdr>
                <w:top w:val="none" w:sz="0" w:space="0" w:color="auto"/>
                <w:left w:val="none" w:sz="0" w:space="0" w:color="auto"/>
                <w:bottom w:val="none" w:sz="0" w:space="0" w:color="auto"/>
                <w:right w:val="none" w:sz="0" w:space="0" w:color="auto"/>
              </w:divBdr>
              <w:divsChild>
                <w:div w:id="17997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123">
      <w:bodyDiv w:val="1"/>
      <w:marLeft w:val="0"/>
      <w:marRight w:val="0"/>
      <w:marTop w:val="0"/>
      <w:marBottom w:val="0"/>
      <w:divBdr>
        <w:top w:val="none" w:sz="0" w:space="0" w:color="auto"/>
        <w:left w:val="none" w:sz="0" w:space="0" w:color="auto"/>
        <w:bottom w:val="none" w:sz="0" w:space="0" w:color="auto"/>
        <w:right w:val="none" w:sz="0" w:space="0" w:color="auto"/>
      </w:divBdr>
      <w:divsChild>
        <w:div w:id="1086532788">
          <w:marLeft w:val="0"/>
          <w:marRight w:val="0"/>
          <w:marTop w:val="0"/>
          <w:marBottom w:val="0"/>
          <w:divBdr>
            <w:top w:val="none" w:sz="0" w:space="0" w:color="auto"/>
            <w:left w:val="none" w:sz="0" w:space="0" w:color="auto"/>
            <w:bottom w:val="none" w:sz="0" w:space="0" w:color="auto"/>
            <w:right w:val="none" w:sz="0" w:space="0" w:color="auto"/>
          </w:divBdr>
          <w:divsChild>
            <w:div w:id="2141146884">
              <w:marLeft w:val="0"/>
              <w:marRight w:val="0"/>
              <w:marTop w:val="0"/>
              <w:marBottom w:val="0"/>
              <w:divBdr>
                <w:top w:val="none" w:sz="0" w:space="0" w:color="auto"/>
                <w:left w:val="none" w:sz="0" w:space="0" w:color="auto"/>
                <w:bottom w:val="none" w:sz="0" w:space="0" w:color="auto"/>
                <w:right w:val="none" w:sz="0" w:space="0" w:color="auto"/>
              </w:divBdr>
            </w:div>
            <w:div w:id="826869962">
              <w:marLeft w:val="0"/>
              <w:marRight w:val="0"/>
              <w:marTop w:val="0"/>
              <w:marBottom w:val="0"/>
              <w:divBdr>
                <w:top w:val="none" w:sz="0" w:space="0" w:color="auto"/>
                <w:left w:val="none" w:sz="0" w:space="0" w:color="auto"/>
                <w:bottom w:val="none" w:sz="0" w:space="0" w:color="auto"/>
                <w:right w:val="none" w:sz="0" w:space="0" w:color="auto"/>
              </w:divBdr>
              <w:divsChild>
                <w:div w:id="16943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069">
      <w:bodyDiv w:val="1"/>
      <w:marLeft w:val="0"/>
      <w:marRight w:val="0"/>
      <w:marTop w:val="0"/>
      <w:marBottom w:val="0"/>
      <w:divBdr>
        <w:top w:val="none" w:sz="0" w:space="0" w:color="auto"/>
        <w:left w:val="none" w:sz="0" w:space="0" w:color="auto"/>
        <w:bottom w:val="none" w:sz="0" w:space="0" w:color="auto"/>
        <w:right w:val="none" w:sz="0" w:space="0" w:color="auto"/>
      </w:divBdr>
    </w:div>
    <w:div w:id="476143903">
      <w:bodyDiv w:val="1"/>
      <w:marLeft w:val="0"/>
      <w:marRight w:val="0"/>
      <w:marTop w:val="0"/>
      <w:marBottom w:val="0"/>
      <w:divBdr>
        <w:top w:val="none" w:sz="0" w:space="0" w:color="auto"/>
        <w:left w:val="none" w:sz="0" w:space="0" w:color="auto"/>
        <w:bottom w:val="none" w:sz="0" w:space="0" w:color="auto"/>
        <w:right w:val="none" w:sz="0" w:space="0" w:color="auto"/>
      </w:divBdr>
      <w:divsChild>
        <w:div w:id="1302079094">
          <w:marLeft w:val="0"/>
          <w:marRight w:val="0"/>
          <w:marTop w:val="0"/>
          <w:marBottom w:val="0"/>
          <w:divBdr>
            <w:top w:val="none" w:sz="0" w:space="0" w:color="auto"/>
            <w:left w:val="none" w:sz="0" w:space="0" w:color="auto"/>
            <w:bottom w:val="none" w:sz="0" w:space="0" w:color="auto"/>
            <w:right w:val="none" w:sz="0" w:space="0" w:color="auto"/>
          </w:divBdr>
          <w:divsChild>
            <w:div w:id="1219321317">
              <w:marLeft w:val="0"/>
              <w:marRight w:val="0"/>
              <w:marTop w:val="0"/>
              <w:marBottom w:val="0"/>
              <w:divBdr>
                <w:top w:val="none" w:sz="0" w:space="0" w:color="auto"/>
                <w:left w:val="none" w:sz="0" w:space="0" w:color="auto"/>
                <w:bottom w:val="none" w:sz="0" w:space="0" w:color="auto"/>
                <w:right w:val="none" w:sz="0" w:space="0" w:color="auto"/>
              </w:divBdr>
              <w:divsChild>
                <w:div w:id="4995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3207">
      <w:bodyDiv w:val="1"/>
      <w:marLeft w:val="0"/>
      <w:marRight w:val="0"/>
      <w:marTop w:val="0"/>
      <w:marBottom w:val="0"/>
      <w:divBdr>
        <w:top w:val="none" w:sz="0" w:space="0" w:color="auto"/>
        <w:left w:val="none" w:sz="0" w:space="0" w:color="auto"/>
        <w:bottom w:val="none" w:sz="0" w:space="0" w:color="auto"/>
        <w:right w:val="none" w:sz="0" w:space="0" w:color="auto"/>
      </w:divBdr>
    </w:div>
    <w:div w:id="651061772">
      <w:bodyDiv w:val="1"/>
      <w:marLeft w:val="0"/>
      <w:marRight w:val="0"/>
      <w:marTop w:val="0"/>
      <w:marBottom w:val="0"/>
      <w:divBdr>
        <w:top w:val="none" w:sz="0" w:space="0" w:color="auto"/>
        <w:left w:val="none" w:sz="0" w:space="0" w:color="auto"/>
        <w:bottom w:val="none" w:sz="0" w:space="0" w:color="auto"/>
        <w:right w:val="none" w:sz="0" w:space="0" w:color="auto"/>
      </w:divBdr>
    </w:div>
    <w:div w:id="899168382">
      <w:bodyDiv w:val="1"/>
      <w:marLeft w:val="0"/>
      <w:marRight w:val="0"/>
      <w:marTop w:val="0"/>
      <w:marBottom w:val="0"/>
      <w:divBdr>
        <w:top w:val="none" w:sz="0" w:space="0" w:color="auto"/>
        <w:left w:val="none" w:sz="0" w:space="0" w:color="auto"/>
        <w:bottom w:val="none" w:sz="0" w:space="0" w:color="auto"/>
        <w:right w:val="none" w:sz="0" w:space="0" w:color="auto"/>
      </w:divBdr>
    </w:div>
    <w:div w:id="1115949506">
      <w:bodyDiv w:val="1"/>
      <w:marLeft w:val="0"/>
      <w:marRight w:val="0"/>
      <w:marTop w:val="0"/>
      <w:marBottom w:val="0"/>
      <w:divBdr>
        <w:top w:val="none" w:sz="0" w:space="0" w:color="auto"/>
        <w:left w:val="none" w:sz="0" w:space="0" w:color="auto"/>
        <w:bottom w:val="none" w:sz="0" w:space="0" w:color="auto"/>
        <w:right w:val="none" w:sz="0" w:space="0" w:color="auto"/>
      </w:divBdr>
    </w:div>
    <w:div w:id="1130781717">
      <w:bodyDiv w:val="1"/>
      <w:marLeft w:val="0"/>
      <w:marRight w:val="0"/>
      <w:marTop w:val="0"/>
      <w:marBottom w:val="0"/>
      <w:divBdr>
        <w:top w:val="none" w:sz="0" w:space="0" w:color="auto"/>
        <w:left w:val="none" w:sz="0" w:space="0" w:color="auto"/>
        <w:bottom w:val="none" w:sz="0" w:space="0" w:color="auto"/>
        <w:right w:val="none" w:sz="0" w:space="0" w:color="auto"/>
      </w:divBdr>
      <w:divsChild>
        <w:div w:id="1399549554">
          <w:marLeft w:val="0"/>
          <w:marRight w:val="0"/>
          <w:marTop w:val="0"/>
          <w:marBottom w:val="0"/>
          <w:divBdr>
            <w:top w:val="none" w:sz="0" w:space="0" w:color="auto"/>
            <w:left w:val="none" w:sz="0" w:space="0" w:color="auto"/>
            <w:bottom w:val="none" w:sz="0" w:space="0" w:color="auto"/>
            <w:right w:val="none" w:sz="0" w:space="0" w:color="auto"/>
          </w:divBdr>
          <w:divsChild>
            <w:div w:id="276257260">
              <w:marLeft w:val="0"/>
              <w:marRight w:val="0"/>
              <w:marTop w:val="0"/>
              <w:marBottom w:val="0"/>
              <w:divBdr>
                <w:top w:val="none" w:sz="0" w:space="0" w:color="auto"/>
                <w:left w:val="none" w:sz="0" w:space="0" w:color="auto"/>
                <w:bottom w:val="none" w:sz="0" w:space="0" w:color="auto"/>
                <w:right w:val="none" w:sz="0" w:space="0" w:color="auto"/>
              </w:divBdr>
              <w:divsChild>
                <w:div w:id="894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273">
      <w:bodyDiv w:val="1"/>
      <w:marLeft w:val="0"/>
      <w:marRight w:val="0"/>
      <w:marTop w:val="0"/>
      <w:marBottom w:val="0"/>
      <w:divBdr>
        <w:top w:val="none" w:sz="0" w:space="0" w:color="auto"/>
        <w:left w:val="none" w:sz="0" w:space="0" w:color="auto"/>
        <w:bottom w:val="none" w:sz="0" w:space="0" w:color="auto"/>
        <w:right w:val="none" w:sz="0" w:space="0" w:color="auto"/>
      </w:divBdr>
      <w:divsChild>
        <w:div w:id="724335447">
          <w:marLeft w:val="0"/>
          <w:marRight w:val="0"/>
          <w:marTop w:val="0"/>
          <w:marBottom w:val="0"/>
          <w:divBdr>
            <w:top w:val="none" w:sz="0" w:space="0" w:color="auto"/>
            <w:left w:val="none" w:sz="0" w:space="0" w:color="auto"/>
            <w:bottom w:val="none" w:sz="0" w:space="0" w:color="auto"/>
            <w:right w:val="none" w:sz="0" w:space="0" w:color="auto"/>
          </w:divBdr>
          <w:divsChild>
            <w:div w:id="1527451520">
              <w:marLeft w:val="0"/>
              <w:marRight w:val="0"/>
              <w:marTop w:val="0"/>
              <w:marBottom w:val="0"/>
              <w:divBdr>
                <w:top w:val="none" w:sz="0" w:space="0" w:color="auto"/>
                <w:left w:val="none" w:sz="0" w:space="0" w:color="auto"/>
                <w:bottom w:val="none" w:sz="0" w:space="0" w:color="auto"/>
                <w:right w:val="none" w:sz="0" w:space="0" w:color="auto"/>
              </w:divBdr>
              <w:divsChild>
                <w:div w:id="4499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4785">
      <w:bodyDiv w:val="1"/>
      <w:marLeft w:val="0"/>
      <w:marRight w:val="0"/>
      <w:marTop w:val="0"/>
      <w:marBottom w:val="0"/>
      <w:divBdr>
        <w:top w:val="none" w:sz="0" w:space="0" w:color="auto"/>
        <w:left w:val="none" w:sz="0" w:space="0" w:color="auto"/>
        <w:bottom w:val="none" w:sz="0" w:space="0" w:color="auto"/>
        <w:right w:val="none" w:sz="0" w:space="0" w:color="auto"/>
      </w:divBdr>
    </w:div>
    <w:div w:id="1748072491">
      <w:bodyDiv w:val="1"/>
      <w:marLeft w:val="0"/>
      <w:marRight w:val="0"/>
      <w:marTop w:val="0"/>
      <w:marBottom w:val="0"/>
      <w:divBdr>
        <w:top w:val="none" w:sz="0" w:space="0" w:color="auto"/>
        <w:left w:val="none" w:sz="0" w:space="0" w:color="auto"/>
        <w:bottom w:val="none" w:sz="0" w:space="0" w:color="auto"/>
        <w:right w:val="none" w:sz="0" w:space="0" w:color="auto"/>
      </w:divBdr>
    </w:div>
    <w:div w:id="1765110737">
      <w:bodyDiv w:val="1"/>
      <w:marLeft w:val="0"/>
      <w:marRight w:val="0"/>
      <w:marTop w:val="0"/>
      <w:marBottom w:val="0"/>
      <w:divBdr>
        <w:top w:val="none" w:sz="0" w:space="0" w:color="auto"/>
        <w:left w:val="none" w:sz="0" w:space="0" w:color="auto"/>
        <w:bottom w:val="none" w:sz="0" w:space="0" w:color="auto"/>
        <w:right w:val="none" w:sz="0" w:space="0" w:color="auto"/>
      </w:divBdr>
      <w:divsChild>
        <w:div w:id="445465257">
          <w:marLeft w:val="0"/>
          <w:marRight w:val="0"/>
          <w:marTop w:val="0"/>
          <w:marBottom w:val="0"/>
          <w:divBdr>
            <w:top w:val="none" w:sz="0" w:space="0" w:color="auto"/>
            <w:left w:val="none" w:sz="0" w:space="0" w:color="auto"/>
            <w:bottom w:val="none" w:sz="0" w:space="0" w:color="auto"/>
            <w:right w:val="none" w:sz="0" w:space="0" w:color="auto"/>
          </w:divBdr>
          <w:divsChild>
            <w:div w:id="1990935080">
              <w:marLeft w:val="0"/>
              <w:marRight w:val="0"/>
              <w:marTop w:val="0"/>
              <w:marBottom w:val="0"/>
              <w:divBdr>
                <w:top w:val="none" w:sz="0" w:space="0" w:color="auto"/>
                <w:left w:val="none" w:sz="0" w:space="0" w:color="auto"/>
                <w:bottom w:val="none" w:sz="0" w:space="0" w:color="auto"/>
                <w:right w:val="none" w:sz="0" w:space="0" w:color="auto"/>
              </w:divBdr>
              <w:divsChild>
                <w:div w:id="625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971">
      <w:bodyDiv w:val="1"/>
      <w:marLeft w:val="0"/>
      <w:marRight w:val="0"/>
      <w:marTop w:val="0"/>
      <w:marBottom w:val="0"/>
      <w:divBdr>
        <w:top w:val="none" w:sz="0" w:space="0" w:color="auto"/>
        <w:left w:val="none" w:sz="0" w:space="0" w:color="auto"/>
        <w:bottom w:val="none" w:sz="0" w:space="0" w:color="auto"/>
        <w:right w:val="none" w:sz="0" w:space="0" w:color="auto"/>
      </w:divBdr>
    </w:div>
    <w:div w:id="2101675296">
      <w:bodyDiv w:val="1"/>
      <w:marLeft w:val="0"/>
      <w:marRight w:val="0"/>
      <w:marTop w:val="0"/>
      <w:marBottom w:val="0"/>
      <w:divBdr>
        <w:top w:val="none" w:sz="0" w:space="0" w:color="auto"/>
        <w:left w:val="none" w:sz="0" w:space="0" w:color="auto"/>
        <w:bottom w:val="none" w:sz="0" w:space="0" w:color="auto"/>
        <w:right w:val="none" w:sz="0" w:space="0" w:color="auto"/>
      </w:divBdr>
      <w:divsChild>
        <w:div w:id="663239400">
          <w:marLeft w:val="0"/>
          <w:marRight w:val="0"/>
          <w:marTop w:val="75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brookings.edu/research/the-climate-crisis-migration-and-refugees/" TargetMode="External"/><Relationship Id="rId13" Type="http://schemas.openxmlformats.org/officeDocument/2006/relationships/hyperlink" Target="https://blogs.lse.ac.uk/medialse/2022/03/10/britains-post-humanitarian-response-to-ukraine-preserving-a-racist-migration-regime/" TargetMode="External"/><Relationship Id="rId18" Type="http://schemas.openxmlformats.org/officeDocument/2006/relationships/hyperlink" Target="http://www.tandfonline.com/doi/full/10.1080/13619462.2014.1002775" TargetMode="External"/><Relationship Id="rId26" Type="http://schemas.openxmlformats.org/officeDocument/2006/relationships/hyperlink" Target="https://www.opendemocracy.net/en/5050/rwanda-lgbtiq-asylum-seekers-refugees-priti-patel/" TargetMode="External"/><Relationship Id="rId3" Type="http://schemas.openxmlformats.org/officeDocument/2006/relationships/hyperlink" Target="https://metro.co.uk/2022/06/23/charlene-white-shares-heartbreak-over-late-aunts-deportation-in-windrush-scandal-16880282/" TargetMode="External"/><Relationship Id="rId21" Type="http://schemas.openxmlformats.org/officeDocument/2006/relationships/hyperlink" Target="https://www.dailymail.co.uk/news/article-9198405/Only-17-Windrush-scandal-victims-received-payouts.html" TargetMode="External"/><Relationship Id="rId7" Type="http://schemas.openxmlformats.org/officeDocument/2006/relationships/hyperlink" Target="https://www.gov.uk/government/speeches/home-secretarys-speech-on-channel-drownings" TargetMode="External"/><Relationship Id="rId12" Type="http://schemas.openxmlformats.org/officeDocument/2006/relationships/hyperlink" Target="https://www.gov.uk/guidance/apply-to-stay-in-the-uk-under-the-ukraine-extension-scheme" TargetMode="External"/><Relationship Id="rId17" Type="http://schemas.openxmlformats.org/officeDocument/2006/relationships/hyperlink" Target="https://www.jstor.org/stable/175372" TargetMode="External"/><Relationship Id="rId25" Type="http://schemas.openxmlformats.org/officeDocument/2006/relationships/hyperlink" Target="https://www.gov.uk/government/publications/illegal-migration-bill-factsheets/illegal-migration-bill-overarching-factsheet" TargetMode="External"/><Relationship Id="rId2" Type="http://schemas.openxmlformats.org/officeDocument/2006/relationships/hyperlink" Target="https://www.bbc.co.uk/news/uk-62462947" TargetMode="External"/><Relationship Id="rId16" Type="http://schemas.openxmlformats.org/officeDocument/2006/relationships/hyperlink" Target="https://www.nma.gov.au/defining-moments/resources/white-australia-policy" TargetMode="External"/><Relationship Id="rId20" Type="http://schemas.openxmlformats.org/officeDocument/2006/relationships/hyperlink" Target="https://www.landlordzone.co.uk/news/new-shelter-says-landlords-still-rejecting-tenants-based-on-race/" TargetMode="External"/><Relationship Id="rId1" Type="http://schemas.openxmlformats.org/officeDocument/2006/relationships/hyperlink" Target="https://www.jcwi.org.uk/windrush-scandal-explained" TargetMode="External"/><Relationship Id="rId6" Type="http://schemas.openxmlformats.org/officeDocument/2006/relationships/hyperlink" Target="https://news.un.org/en/story/2017/11/637162" TargetMode="External"/><Relationship Id="rId11" Type="http://schemas.openxmlformats.org/officeDocument/2006/relationships/hyperlink" Target="https://www.gov.uk/government/news/immediate-benefit-support-for-those-fleeing-the-invasion-in-ukraine" TargetMode="External"/><Relationship Id="rId24" Type="http://schemas.openxmlformats.org/officeDocument/2006/relationships/hyperlink" Target="https://www.aljazeera.com/news/2023/3/17/what-is-the-new-plan-to-stop-migrants-coming-to-the-uk-illegally" TargetMode="External"/><Relationship Id="rId5" Type="http://schemas.openxmlformats.org/officeDocument/2006/relationships/hyperlink" Target="https://grenfellactiongroup.wordpress.com/" TargetMode="External"/><Relationship Id="rId15" Type="http://schemas.openxmlformats.org/officeDocument/2006/relationships/hyperlink" Target="https://www.jstor.org/stable/175372" TargetMode="External"/><Relationship Id="rId23" Type="http://schemas.openxmlformats.org/officeDocument/2006/relationships/hyperlink" Target="https://www.unhcr.org/uk/media/unhcr-legal-observations-illegal-migration-bill-02-may-2023" TargetMode="External"/><Relationship Id="rId10" Type="http://schemas.openxmlformats.org/officeDocument/2006/relationships/hyperlink" Target="https://www.gov.uk/guidance/apply-for-a-ukraine-family-scheme-visa" TargetMode="External"/><Relationship Id="rId19" Type="http://schemas.openxmlformats.org/officeDocument/2006/relationships/hyperlink" Target="https://www.libertyhumanrights.org.uk/issue/report-a-guide-to-the-hostile-environment/" TargetMode="External"/><Relationship Id="rId4" Type="http://schemas.openxmlformats.org/officeDocument/2006/relationships/hyperlink" Target="file:///Users/towobolaodukoya/Zotero/storage/2AZJ3U4D/grenfell-windrush-and-the-hostile-environment-why-we-must-not-forget.html" TargetMode="External"/><Relationship Id="rId9" Type="http://schemas.openxmlformats.org/officeDocument/2006/relationships/hyperlink" Target="https://www.gov.uk/guidance/apply-to-stay-in-the-uk-under-the-ukraine-extension-scheme" TargetMode="External"/><Relationship Id="rId14" Type="http://schemas.openxmlformats.org/officeDocument/2006/relationships/hyperlink" Target="https://publications.parliament.uk/pa/ld201719/ldselect/ldcitizen/118/11805.htm" TargetMode="External"/><Relationship Id="rId22" Type="http://schemas.openxmlformats.org/officeDocument/2006/relationships/hyperlink" Target="https://www.gov.uk/government/publications/illegal-migration-bill-factsheets/illegal-migration-bill-overarching-factsheet" TargetMode="External"/><Relationship Id="rId27" Type="http://schemas.openxmlformats.org/officeDocument/2006/relationships/hyperlink" Target="https://www.lawgazette.co.uk/law/rwanda-asylum-deal-not-legally-binding-law-society/5113506.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75AC-E44A-AC47-AC81-BD48A729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9904</Words>
  <Characters>54476</Characters>
  <Application>Microsoft Office Word</Application>
  <DocSecurity>0</DocSecurity>
  <Lines>939</Lines>
  <Paragraphs>227</Paragraphs>
  <ScaleCrop>false</ScaleCrop>
  <Company/>
  <LinksUpToDate>false</LinksUpToDate>
  <CharactersWithSpaces>64153</CharactersWithSpaces>
  <SharedDoc>false</SharedDoc>
  <HLinks>
    <vt:vector size="294" baseType="variant">
      <vt:variant>
        <vt:i4>1441841</vt:i4>
      </vt:variant>
      <vt:variant>
        <vt:i4>128</vt:i4>
      </vt:variant>
      <vt:variant>
        <vt:i4>0</vt:i4>
      </vt:variant>
      <vt:variant>
        <vt:i4>5</vt:i4>
      </vt:variant>
      <vt:variant>
        <vt:lpwstr/>
      </vt:variant>
      <vt:variant>
        <vt:lpwstr>_Toc135200503</vt:lpwstr>
      </vt:variant>
      <vt:variant>
        <vt:i4>1441841</vt:i4>
      </vt:variant>
      <vt:variant>
        <vt:i4>122</vt:i4>
      </vt:variant>
      <vt:variant>
        <vt:i4>0</vt:i4>
      </vt:variant>
      <vt:variant>
        <vt:i4>5</vt:i4>
      </vt:variant>
      <vt:variant>
        <vt:lpwstr/>
      </vt:variant>
      <vt:variant>
        <vt:lpwstr>_Toc135200502</vt:lpwstr>
      </vt:variant>
      <vt:variant>
        <vt:i4>1441841</vt:i4>
      </vt:variant>
      <vt:variant>
        <vt:i4>116</vt:i4>
      </vt:variant>
      <vt:variant>
        <vt:i4>0</vt:i4>
      </vt:variant>
      <vt:variant>
        <vt:i4>5</vt:i4>
      </vt:variant>
      <vt:variant>
        <vt:lpwstr/>
      </vt:variant>
      <vt:variant>
        <vt:lpwstr>_Toc135200501</vt:lpwstr>
      </vt:variant>
      <vt:variant>
        <vt:i4>1441841</vt:i4>
      </vt:variant>
      <vt:variant>
        <vt:i4>110</vt:i4>
      </vt:variant>
      <vt:variant>
        <vt:i4>0</vt:i4>
      </vt:variant>
      <vt:variant>
        <vt:i4>5</vt:i4>
      </vt:variant>
      <vt:variant>
        <vt:lpwstr/>
      </vt:variant>
      <vt:variant>
        <vt:lpwstr>_Toc135200500</vt:lpwstr>
      </vt:variant>
      <vt:variant>
        <vt:i4>2031664</vt:i4>
      </vt:variant>
      <vt:variant>
        <vt:i4>104</vt:i4>
      </vt:variant>
      <vt:variant>
        <vt:i4>0</vt:i4>
      </vt:variant>
      <vt:variant>
        <vt:i4>5</vt:i4>
      </vt:variant>
      <vt:variant>
        <vt:lpwstr/>
      </vt:variant>
      <vt:variant>
        <vt:lpwstr>_Toc135200499</vt:lpwstr>
      </vt:variant>
      <vt:variant>
        <vt:i4>2031664</vt:i4>
      </vt:variant>
      <vt:variant>
        <vt:i4>98</vt:i4>
      </vt:variant>
      <vt:variant>
        <vt:i4>0</vt:i4>
      </vt:variant>
      <vt:variant>
        <vt:i4>5</vt:i4>
      </vt:variant>
      <vt:variant>
        <vt:lpwstr/>
      </vt:variant>
      <vt:variant>
        <vt:lpwstr>_Toc135200498</vt:lpwstr>
      </vt:variant>
      <vt:variant>
        <vt:i4>2031664</vt:i4>
      </vt:variant>
      <vt:variant>
        <vt:i4>92</vt:i4>
      </vt:variant>
      <vt:variant>
        <vt:i4>0</vt:i4>
      </vt:variant>
      <vt:variant>
        <vt:i4>5</vt:i4>
      </vt:variant>
      <vt:variant>
        <vt:lpwstr/>
      </vt:variant>
      <vt:variant>
        <vt:lpwstr>_Toc135200497</vt:lpwstr>
      </vt:variant>
      <vt:variant>
        <vt:i4>2031664</vt:i4>
      </vt:variant>
      <vt:variant>
        <vt:i4>86</vt:i4>
      </vt:variant>
      <vt:variant>
        <vt:i4>0</vt:i4>
      </vt:variant>
      <vt:variant>
        <vt:i4>5</vt:i4>
      </vt:variant>
      <vt:variant>
        <vt:lpwstr/>
      </vt:variant>
      <vt:variant>
        <vt:lpwstr>_Toc135200496</vt:lpwstr>
      </vt:variant>
      <vt:variant>
        <vt:i4>2031664</vt:i4>
      </vt:variant>
      <vt:variant>
        <vt:i4>80</vt:i4>
      </vt:variant>
      <vt:variant>
        <vt:i4>0</vt:i4>
      </vt:variant>
      <vt:variant>
        <vt:i4>5</vt:i4>
      </vt:variant>
      <vt:variant>
        <vt:lpwstr/>
      </vt:variant>
      <vt:variant>
        <vt:lpwstr>_Toc135200495</vt:lpwstr>
      </vt:variant>
      <vt:variant>
        <vt:i4>2031664</vt:i4>
      </vt:variant>
      <vt:variant>
        <vt:i4>74</vt:i4>
      </vt:variant>
      <vt:variant>
        <vt:i4>0</vt:i4>
      </vt:variant>
      <vt:variant>
        <vt:i4>5</vt:i4>
      </vt:variant>
      <vt:variant>
        <vt:lpwstr/>
      </vt:variant>
      <vt:variant>
        <vt:lpwstr>_Toc135200494</vt:lpwstr>
      </vt:variant>
      <vt:variant>
        <vt:i4>2031664</vt:i4>
      </vt:variant>
      <vt:variant>
        <vt:i4>68</vt:i4>
      </vt:variant>
      <vt:variant>
        <vt:i4>0</vt:i4>
      </vt:variant>
      <vt:variant>
        <vt:i4>5</vt:i4>
      </vt:variant>
      <vt:variant>
        <vt:lpwstr/>
      </vt:variant>
      <vt:variant>
        <vt:lpwstr>_Toc135200493</vt:lpwstr>
      </vt:variant>
      <vt:variant>
        <vt:i4>2031664</vt:i4>
      </vt:variant>
      <vt:variant>
        <vt:i4>62</vt:i4>
      </vt:variant>
      <vt:variant>
        <vt:i4>0</vt:i4>
      </vt:variant>
      <vt:variant>
        <vt:i4>5</vt:i4>
      </vt:variant>
      <vt:variant>
        <vt:lpwstr/>
      </vt:variant>
      <vt:variant>
        <vt:lpwstr>_Toc135200492</vt:lpwstr>
      </vt:variant>
      <vt:variant>
        <vt:i4>2031664</vt:i4>
      </vt:variant>
      <vt:variant>
        <vt:i4>56</vt:i4>
      </vt:variant>
      <vt:variant>
        <vt:i4>0</vt:i4>
      </vt:variant>
      <vt:variant>
        <vt:i4>5</vt:i4>
      </vt:variant>
      <vt:variant>
        <vt:lpwstr/>
      </vt:variant>
      <vt:variant>
        <vt:lpwstr>_Toc135200491</vt:lpwstr>
      </vt:variant>
      <vt:variant>
        <vt:i4>2031664</vt:i4>
      </vt:variant>
      <vt:variant>
        <vt:i4>50</vt:i4>
      </vt:variant>
      <vt:variant>
        <vt:i4>0</vt:i4>
      </vt:variant>
      <vt:variant>
        <vt:i4>5</vt:i4>
      </vt:variant>
      <vt:variant>
        <vt:lpwstr/>
      </vt:variant>
      <vt:variant>
        <vt:lpwstr>_Toc135200490</vt:lpwstr>
      </vt:variant>
      <vt:variant>
        <vt:i4>1966128</vt:i4>
      </vt:variant>
      <vt:variant>
        <vt:i4>44</vt:i4>
      </vt:variant>
      <vt:variant>
        <vt:i4>0</vt:i4>
      </vt:variant>
      <vt:variant>
        <vt:i4>5</vt:i4>
      </vt:variant>
      <vt:variant>
        <vt:lpwstr/>
      </vt:variant>
      <vt:variant>
        <vt:lpwstr>_Toc135200489</vt:lpwstr>
      </vt:variant>
      <vt:variant>
        <vt:i4>1966128</vt:i4>
      </vt:variant>
      <vt:variant>
        <vt:i4>38</vt:i4>
      </vt:variant>
      <vt:variant>
        <vt:i4>0</vt:i4>
      </vt:variant>
      <vt:variant>
        <vt:i4>5</vt:i4>
      </vt:variant>
      <vt:variant>
        <vt:lpwstr/>
      </vt:variant>
      <vt:variant>
        <vt:lpwstr>_Toc135200488</vt:lpwstr>
      </vt:variant>
      <vt:variant>
        <vt:i4>1966128</vt:i4>
      </vt:variant>
      <vt:variant>
        <vt:i4>32</vt:i4>
      </vt:variant>
      <vt:variant>
        <vt:i4>0</vt:i4>
      </vt:variant>
      <vt:variant>
        <vt:i4>5</vt:i4>
      </vt:variant>
      <vt:variant>
        <vt:lpwstr/>
      </vt:variant>
      <vt:variant>
        <vt:lpwstr>_Toc135200487</vt:lpwstr>
      </vt:variant>
      <vt:variant>
        <vt:i4>1966128</vt:i4>
      </vt:variant>
      <vt:variant>
        <vt:i4>26</vt:i4>
      </vt:variant>
      <vt:variant>
        <vt:i4>0</vt:i4>
      </vt:variant>
      <vt:variant>
        <vt:i4>5</vt:i4>
      </vt:variant>
      <vt:variant>
        <vt:lpwstr/>
      </vt:variant>
      <vt:variant>
        <vt:lpwstr>_Toc135200486</vt:lpwstr>
      </vt:variant>
      <vt:variant>
        <vt:i4>1966128</vt:i4>
      </vt:variant>
      <vt:variant>
        <vt:i4>20</vt:i4>
      </vt:variant>
      <vt:variant>
        <vt:i4>0</vt:i4>
      </vt:variant>
      <vt:variant>
        <vt:i4>5</vt:i4>
      </vt:variant>
      <vt:variant>
        <vt:lpwstr/>
      </vt:variant>
      <vt:variant>
        <vt:lpwstr>_Toc135200485</vt:lpwstr>
      </vt:variant>
      <vt:variant>
        <vt:i4>1966128</vt:i4>
      </vt:variant>
      <vt:variant>
        <vt:i4>14</vt:i4>
      </vt:variant>
      <vt:variant>
        <vt:i4>0</vt:i4>
      </vt:variant>
      <vt:variant>
        <vt:i4>5</vt:i4>
      </vt:variant>
      <vt:variant>
        <vt:lpwstr/>
      </vt:variant>
      <vt:variant>
        <vt:lpwstr>_Toc135200484</vt:lpwstr>
      </vt:variant>
      <vt:variant>
        <vt:i4>1966128</vt:i4>
      </vt:variant>
      <vt:variant>
        <vt:i4>8</vt:i4>
      </vt:variant>
      <vt:variant>
        <vt:i4>0</vt:i4>
      </vt:variant>
      <vt:variant>
        <vt:i4>5</vt:i4>
      </vt:variant>
      <vt:variant>
        <vt:lpwstr/>
      </vt:variant>
      <vt:variant>
        <vt:lpwstr>_Toc135200483</vt:lpwstr>
      </vt:variant>
      <vt:variant>
        <vt:i4>1966128</vt:i4>
      </vt:variant>
      <vt:variant>
        <vt:i4>2</vt:i4>
      </vt:variant>
      <vt:variant>
        <vt:i4>0</vt:i4>
      </vt:variant>
      <vt:variant>
        <vt:i4>5</vt:i4>
      </vt:variant>
      <vt:variant>
        <vt:lpwstr/>
      </vt:variant>
      <vt:variant>
        <vt:lpwstr>_Toc135200482</vt:lpwstr>
      </vt:variant>
      <vt:variant>
        <vt:i4>2818095</vt:i4>
      </vt:variant>
      <vt:variant>
        <vt:i4>78</vt:i4>
      </vt:variant>
      <vt:variant>
        <vt:i4>0</vt:i4>
      </vt:variant>
      <vt:variant>
        <vt:i4>5</vt:i4>
      </vt:variant>
      <vt:variant>
        <vt:lpwstr>https://www.lawgazette.co.uk/law/rwanda-asylum-deal-not-legally-binding-law-society/5113506.article</vt:lpwstr>
      </vt:variant>
      <vt:variant>
        <vt:lpwstr/>
      </vt:variant>
      <vt:variant>
        <vt:i4>1245279</vt:i4>
      </vt:variant>
      <vt:variant>
        <vt:i4>75</vt:i4>
      </vt:variant>
      <vt:variant>
        <vt:i4>0</vt:i4>
      </vt:variant>
      <vt:variant>
        <vt:i4>5</vt:i4>
      </vt:variant>
      <vt:variant>
        <vt:lpwstr>https://www.opendemocracy.net/en/5050/rwanda-lgbtiq-asylum-seekers-refugees-priti-patel/</vt:lpwstr>
      </vt:variant>
      <vt:variant>
        <vt:lpwstr/>
      </vt:variant>
      <vt:variant>
        <vt:i4>1114129</vt:i4>
      </vt:variant>
      <vt:variant>
        <vt:i4>72</vt:i4>
      </vt:variant>
      <vt:variant>
        <vt:i4>0</vt:i4>
      </vt:variant>
      <vt:variant>
        <vt:i4>5</vt:i4>
      </vt:variant>
      <vt:variant>
        <vt:lpwstr>https://www.gov.uk/government/publications/illegal-migration-bill-factsheets/illegal-migration-bill-overarching-factsheet</vt:lpwstr>
      </vt:variant>
      <vt:variant>
        <vt:lpwstr/>
      </vt:variant>
      <vt:variant>
        <vt:i4>5636099</vt:i4>
      </vt:variant>
      <vt:variant>
        <vt:i4>69</vt:i4>
      </vt:variant>
      <vt:variant>
        <vt:i4>0</vt:i4>
      </vt:variant>
      <vt:variant>
        <vt:i4>5</vt:i4>
      </vt:variant>
      <vt:variant>
        <vt:lpwstr>https://www.aljazeera.com/news/2023/3/17/what-is-the-new-plan-to-stop-migrants-coming-to-the-uk-illegally</vt:lpwstr>
      </vt:variant>
      <vt:variant>
        <vt:lpwstr/>
      </vt:variant>
      <vt:variant>
        <vt:i4>2555945</vt:i4>
      </vt:variant>
      <vt:variant>
        <vt:i4>66</vt:i4>
      </vt:variant>
      <vt:variant>
        <vt:i4>0</vt:i4>
      </vt:variant>
      <vt:variant>
        <vt:i4>5</vt:i4>
      </vt:variant>
      <vt:variant>
        <vt:lpwstr>https://www.unhcr.org/uk/media/unhcr-legal-observations-illegal-migration-bill-02-may-2023</vt:lpwstr>
      </vt:variant>
      <vt:variant>
        <vt:lpwstr/>
      </vt:variant>
      <vt:variant>
        <vt:i4>1114129</vt:i4>
      </vt:variant>
      <vt:variant>
        <vt:i4>63</vt:i4>
      </vt:variant>
      <vt:variant>
        <vt:i4>0</vt:i4>
      </vt:variant>
      <vt:variant>
        <vt:i4>5</vt:i4>
      </vt:variant>
      <vt:variant>
        <vt:lpwstr>https://www.gov.uk/government/publications/illegal-migration-bill-factsheets/illegal-migration-bill-overarching-factsheet</vt:lpwstr>
      </vt:variant>
      <vt:variant>
        <vt:lpwstr/>
      </vt:variant>
      <vt:variant>
        <vt:i4>7733371</vt:i4>
      </vt:variant>
      <vt:variant>
        <vt:i4>60</vt:i4>
      </vt:variant>
      <vt:variant>
        <vt:i4>0</vt:i4>
      </vt:variant>
      <vt:variant>
        <vt:i4>5</vt:i4>
      </vt:variant>
      <vt:variant>
        <vt:lpwstr>https://www.dailymail.co.uk/news/article-9198405/Only-17-Windrush-scandal-victims-received-payouts.html</vt:lpwstr>
      </vt:variant>
      <vt:variant>
        <vt:lpwstr/>
      </vt:variant>
      <vt:variant>
        <vt:i4>1179713</vt:i4>
      </vt:variant>
      <vt:variant>
        <vt:i4>57</vt:i4>
      </vt:variant>
      <vt:variant>
        <vt:i4>0</vt:i4>
      </vt:variant>
      <vt:variant>
        <vt:i4>5</vt:i4>
      </vt:variant>
      <vt:variant>
        <vt:lpwstr>https://www.landlordzone.co.uk/news/new-shelter-says-landlords-still-rejecting-tenants-based-on-race/</vt:lpwstr>
      </vt:variant>
      <vt:variant>
        <vt:lpwstr/>
      </vt:variant>
      <vt:variant>
        <vt:i4>2359405</vt:i4>
      </vt:variant>
      <vt:variant>
        <vt:i4>54</vt:i4>
      </vt:variant>
      <vt:variant>
        <vt:i4>0</vt:i4>
      </vt:variant>
      <vt:variant>
        <vt:i4>5</vt:i4>
      </vt:variant>
      <vt:variant>
        <vt:lpwstr>https://www.libertyhumanrights.org.uk/issue/report-a-guide-to-the-hostile-environment/</vt:lpwstr>
      </vt:variant>
      <vt:variant>
        <vt:lpwstr/>
      </vt:variant>
      <vt:variant>
        <vt:i4>1638404</vt:i4>
      </vt:variant>
      <vt:variant>
        <vt:i4>51</vt:i4>
      </vt:variant>
      <vt:variant>
        <vt:i4>0</vt:i4>
      </vt:variant>
      <vt:variant>
        <vt:i4>5</vt:i4>
      </vt:variant>
      <vt:variant>
        <vt:lpwstr>http://www.tandfonline.com/doi/full/10.1080/13619462.2014.1002775</vt:lpwstr>
      </vt:variant>
      <vt:variant>
        <vt:lpwstr/>
      </vt:variant>
      <vt:variant>
        <vt:i4>6750321</vt:i4>
      </vt:variant>
      <vt:variant>
        <vt:i4>48</vt:i4>
      </vt:variant>
      <vt:variant>
        <vt:i4>0</vt:i4>
      </vt:variant>
      <vt:variant>
        <vt:i4>5</vt:i4>
      </vt:variant>
      <vt:variant>
        <vt:lpwstr>https://www.jstor.org/stable/175372</vt:lpwstr>
      </vt:variant>
      <vt:variant>
        <vt:lpwstr/>
      </vt:variant>
      <vt:variant>
        <vt:i4>1638402</vt:i4>
      </vt:variant>
      <vt:variant>
        <vt:i4>45</vt:i4>
      </vt:variant>
      <vt:variant>
        <vt:i4>0</vt:i4>
      </vt:variant>
      <vt:variant>
        <vt:i4>5</vt:i4>
      </vt:variant>
      <vt:variant>
        <vt:lpwstr>https://www.nma.gov.au/defining-moments/resources/white-australia-policy</vt:lpwstr>
      </vt:variant>
      <vt:variant>
        <vt:lpwstr/>
      </vt:variant>
      <vt:variant>
        <vt:i4>6750321</vt:i4>
      </vt:variant>
      <vt:variant>
        <vt:i4>42</vt:i4>
      </vt:variant>
      <vt:variant>
        <vt:i4>0</vt:i4>
      </vt:variant>
      <vt:variant>
        <vt:i4>5</vt:i4>
      </vt:variant>
      <vt:variant>
        <vt:lpwstr>https://www.jstor.org/stable/175372</vt:lpwstr>
      </vt:variant>
      <vt:variant>
        <vt:lpwstr/>
      </vt:variant>
      <vt:variant>
        <vt:i4>8323174</vt:i4>
      </vt:variant>
      <vt:variant>
        <vt:i4>39</vt:i4>
      </vt:variant>
      <vt:variant>
        <vt:i4>0</vt:i4>
      </vt:variant>
      <vt:variant>
        <vt:i4>5</vt:i4>
      </vt:variant>
      <vt:variant>
        <vt:lpwstr>https://publications.parliament.uk/pa/ld201719/ldselect/ldcitizen/118/11805.htm</vt:lpwstr>
      </vt:variant>
      <vt:variant>
        <vt:lpwstr/>
      </vt:variant>
      <vt:variant>
        <vt:i4>327680</vt:i4>
      </vt:variant>
      <vt:variant>
        <vt:i4>36</vt:i4>
      </vt:variant>
      <vt:variant>
        <vt:i4>0</vt:i4>
      </vt:variant>
      <vt:variant>
        <vt:i4>5</vt:i4>
      </vt:variant>
      <vt:variant>
        <vt:lpwstr>https://blogs.lse.ac.uk/medialse/2022/03/10/britains-post-humanitarian-response-to-ukraine-preserving-a-racist-migration-regime/</vt:lpwstr>
      </vt:variant>
      <vt:variant>
        <vt:lpwstr/>
      </vt:variant>
      <vt:variant>
        <vt:i4>6422576</vt:i4>
      </vt:variant>
      <vt:variant>
        <vt:i4>33</vt:i4>
      </vt:variant>
      <vt:variant>
        <vt:i4>0</vt:i4>
      </vt:variant>
      <vt:variant>
        <vt:i4>5</vt:i4>
      </vt:variant>
      <vt:variant>
        <vt:lpwstr>https://www.gov.uk/guidance/apply-to-stay-in-the-uk-under-the-ukraine-extension-scheme</vt:lpwstr>
      </vt:variant>
      <vt:variant>
        <vt:lpwstr/>
      </vt:variant>
      <vt:variant>
        <vt:i4>6553661</vt:i4>
      </vt:variant>
      <vt:variant>
        <vt:i4>30</vt:i4>
      </vt:variant>
      <vt:variant>
        <vt:i4>0</vt:i4>
      </vt:variant>
      <vt:variant>
        <vt:i4>5</vt:i4>
      </vt:variant>
      <vt:variant>
        <vt:lpwstr>https://www.gov.uk/government/news/immediate-benefit-support-for-those-fleeing-the-invasion-in-ukraine</vt:lpwstr>
      </vt:variant>
      <vt:variant>
        <vt:lpwstr/>
      </vt:variant>
      <vt:variant>
        <vt:i4>7602219</vt:i4>
      </vt:variant>
      <vt:variant>
        <vt:i4>27</vt:i4>
      </vt:variant>
      <vt:variant>
        <vt:i4>0</vt:i4>
      </vt:variant>
      <vt:variant>
        <vt:i4>5</vt:i4>
      </vt:variant>
      <vt:variant>
        <vt:lpwstr>https://www.gov.uk/guidance/apply-for-a-ukraine-family-scheme-visa</vt:lpwstr>
      </vt:variant>
      <vt:variant>
        <vt:lpwstr/>
      </vt:variant>
      <vt:variant>
        <vt:i4>6422576</vt:i4>
      </vt:variant>
      <vt:variant>
        <vt:i4>24</vt:i4>
      </vt:variant>
      <vt:variant>
        <vt:i4>0</vt:i4>
      </vt:variant>
      <vt:variant>
        <vt:i4>5</vt:i4>
      </vt:variant>
      <vt:variant>
        <vt:lpwstr>https://www.gov.uk/guidance/apply-to-stay-in-the-uk-under-the-ukraine-extension-scheme</vt:lpwstr>
      </vt:variant>
      <vt:variant>
        <vt:lpwstr/>
      </vt:variant>
      <vt:variant>
        <vt:i4>1900567</vt:i4>
      </vt:variant>
      <vt:variant>
        <vt:i4>21</vt:i4>
      </vt:variant>
      <vt:variant>
        <vt:i4>0</vt:i4>
      </vt:variant>
      <vt:variant>
        <vt:i4>5</vt:i4>
      </vt:variant>
      <vt:variant>
        <vt:lpwstr>https://www.brookings.edu/research/the-climate-crisis-migration-and-refugees/</vt:lpwstr>
      </vt:variant>
      <vt:variant>
        <vt:lpwstr/>
      </vt:variant>
      <vt:variant>
        <vt:i4>2556017</vt:i4>
      </vt:variant>
      <vt:variant>
        <vt:i4>18</vt:i4>
      </vt:variant>
      <vt:variant>
        <vt:i4>0</vt:i4>
      </vt:variant>
      <vt:variant>
        <vt:i4>5</vt:i4>
      </vt:variant>
      <vt:variant>
        <vt:lpwstr>https://www.gov.uk/government/speeches/home-secretarys-speech-on-channel-drownings</vt:lpwstr>
      </vt:variant>
      <vt:variant>
        <vt:lpwstr/>
      </vt:variant>
      <vt:variant>
        <vt:i4>2097257</vt:i4>
      </vt:variant>
      <vt:variant>
        <vt:i4>15</vt:i4>
      </vt:variant>
      <vt:variant>
        <vt:i4>0</vt:i4>
      </vt:variant>
      <vt:variant>
        <vt:i4>5</vt:i4>
      </vt:variant>
      <vt:variant>
        <vt:lpwstr>https://news.un.org/en/story/2017/11/637162</vt:lpwstr>
      </vt:variant>
      <vt:variant>
        <vt:lpwstr/>
      </vt:variant>
      <vt:variant>
        <vt:i4>2949159</vt:i4>
      </vt:variant>
      <vt:variant>
        <vt:i4>12</vt:i4>
      </vt:variant>
      <vt:variant>
        <vt:i4>0</vt:i4>
      </vt:variant>
      <vt:variant>
        <vt:i4>5</vt:i4>
      </vt:variant>
      <vt:variant>
        <vt:lpwstr>https://grenfellactiongroup.wordpress.com/</vt:lpwstr>
      </vt:variant>
      <vt:variant>
        <vt:lpwstr/>
      </vt:variant>
      <vt:variant>
        <vt:i4>7995438</vt:i4>
      </vt:variant>
      <vt:variant>
        <vt:i4>9</vt:i4>
      </vt:variant>
      <vt:variant>
        <vt:i4>0</vt:i4>
      </vt:variant>
      <vt:variant>
        <vt:i4>5</vt:i4>
      </vt:variant>
      <vt:variant>
        <vt:lpwstr>file:///Users/towobolaodukoya/Zotero/storage/2AZJ3U4D/grenfell-windrush-and-the-hostile-environment-why-we-must-not-forget.html</vt:lpwstr>
      </vt:variant>
      <vt:variant>
        <vt:lpwstr/>
      </vt:variant>
      <vt:variant>
        <vt:i4>4456516</vt:i4>
      </vt:variant>
      <vt:variant>
        <vt:i4>6</vt:i4>
      </vt:variant>
      <vt:variant>
        <vt:i4>0</vt:i4>
      </vt:variant>
      <vt:variant>
        <vt:i4>5</vt:i4>
      </vt:variant>
      <vt:variant>
        <vt:lpwstr>https://metro.co.uk/2022/06/23/charlene-white-shares-heartbreak-over-late-aunts-deportation-in-windrush-scandal-16880282/</vt:lpwstr>
      </vt:variant>
      <vt:variant>
        <vt:lpwstr/>
      </vt:variant>
      <vt:variant>
        <vt:i4>7667774</vt:i4>
      </vt:variant>
      <vt:variant>
        <vt:i4>3</vt:i4>
      </vt:variant>
      <vt:variant>
        <vt:i4>0</vt:i4>
      </vt:variant>
      <vt:variant>
        <vt:i4>5</vt:i4>
      </vt:variant>
      <vt:variant>
        <vt:lpwstr>https://www.bbc.co.uk/news/uk-62462947</vt:lpwstr>
      </vt:variant>
      <vt:variant>
        <vt:lpwstr/>
      </vt:variant>
      <vt:variant>
        <vt:i4>6553640</vt:i4>
      </vt:variant>
      <vt:variant>
        <vt:i4>0</vt:i4>
      </vt:variant>
      <vt:variant>
        <vt:i4>0</vt:i4>
      </vt:variant>
      <vt:variant>
        <vt:i4>5</vt:i4>
      </vt:variant>
      <vt:variant>
        <vt:lpwstr>https://www.jcwi.org.uk/windrush-scandal-explained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Towo Odukoya (student)</dc:creator>
  <cp:keywords/>
  <dc:description/>
  <cp:lastModifiedBy>Towo Odukoya (student)</cp:lastModifiedBy>
  <cp:revision>5</cp:revision>
  <dcterms:created xsi:type="dcterms:W3CDTF">2023-05-17T07:12:00Z</dcterms:created>
  <dcterms:modified xsi:type="dcterms:W3CDTF">2023-05-17T07:16:00Z</dcterms:modified>
</cp:coreProperties>
</file>